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cxs0u1n44mc" w:id="0"/>
      <w:bookmarkEnd w:id="0"/>
      <w:r w:rsidDel="00000000" w:rsidR="00000000" w:rsidRPr="00000000">
        <w:rPr>
          <w:b w:val="1"/>
          <w:sz w:val="46"/>
          <w:szCs w:val="46"/>
          <w:rtl w:val="0"/>
        </w:rPr>
        <w:t xml:space="preserve">María Carbajal  - AI Consulting Masters Advanced Action Plan</w:t>
      </w:r>
    </w:p>
    <w:p w:rsidR="00000000" w:rsidDel="00000000" w:rsidP="00000000" w:rsidRDefault="00000000" w:rsidRPr="00000000" w14:paraId="0000000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Testimonio Lasse</w:t>
      </w:r>
    </w:p>
    <w:p w:rsidR="00000000" w:rsidDel="00000000" w:rsidP="00000000" w:rsidRDefault="00000000" w:rsidRPr="00000000" w14:paraId="0000000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5">
      <w:pPr>
        <w:spacing w:after="240" w:before="240" w:lineRule="auto"/>
        <w:rPr>
          <w:b w:val="1"/>
          <w:sz w:val="32"/>
          <w:szCs w:val="32"/>
        </w:rPr>
      </w:pPr>
      <w:r w:rsidDel="00000000" w:rsidR="00000000" w:rsidRPr="00000000">
        <w:rPr>
          <w:b w:val="1"/>
          <w:sz w:val="32"/>
          <w:szCs w:val="32"/>
          <w:rtl w:val="0"/>
        </w:rPr>
        <w:t xml:space="preserve">“Para cualquier proyecto relacionado con Inteligencia Artificial o Vibecoding recomiendo de manera especial a María. Tiene un conocimiento muy amplio en este campo y, al mismo tiempo, un gran talento para acompañar y guiar a personas que no tienen experiencia previa, ayudándolas a lograr resultados concretos. He visto de primera mano cómo ha apoyado a miembros de mi comunidad a dar sus primeros pasos en proyectos de vibecoding, transmitiéndoles confianza y claridad en todo momento. María combina profesionalismo con cercanía, y siempre aporta ese impulso extra que marca la diferencia. Por eso, no dudo en recomendarla cada vez que alguien me pregunta a quién acudir para comenzar o hacer crecer sus proyectos en este ámbito.”</w:t>
      </w:r>
    </w:p>
    <w:p w:rsidR="00000000" w:rsidDel="00000000" w:rsidP="00000000" w:rsidRDefault="00000000" w:rsidRPr="00000000" w14:paraId="00000006">
      <w:pPr>
        <w:spacing w:after="240" w:before="240" w:lineRule="auto"/>
        <w:rPr>
          <w:b w:val="1"/>
          <w:sz w:val="32"/>
          <w:szCs w:val="32"/>
        </w:rPr>
      </w:pPr>
      <w:r w:rsidDel="00000000" w:rsidR="00000000" w:rsidRPr="00000000">
        <w:rPr>
          <w:b w:val="1"/>
          <w:sz w:val="32"/>
          <w:szCs w:val="32"/>
          <w:rtl w:val="0"/>
        </w:rPr>
        <w:t xml:space="preserve">Lasse Rouhiainen - Autor y experto de inteligencia artificial</w:t>
      </w:r>
    </w:p>
    <w:p w:rsidR="00000000" w:rsidDel="00000000" w:rsidP="00000000" w:rsidRDefault="00000000" w:rsidRPr="00000000" w14:paraId="0000000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rPr>
          <w:b w:val="1"/>
          <w:sz w:val="32"/>
          <w:szCs w:val="32"/>
        </w:rPr>
      </w:pPr>
      <w:r w:rsidDel="00000000" w:rsidR="00000000" w:rsidRPr="00000000">
        <w:rPr>
          <w:b w:val="1"/>
          <w:sz w:val="32"/>
          <w:szCs w:val="32"/>
          <w:rtl w:val="0"/>
        </w:rPr>
        <w:t xml:space="preserve">Testimonio María</w:t>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“Lo que más me impresiona de Lasse es cómo sus libros ya hablaban, años antes, de lo que estamos viviendo hoy con la inteligencia artificial. Esa visión anticipada me dio la confianza de que estaba aprendiendo de alguien que no solo entiende la tecnología, sino que también sabe leer las tendencias y preparar a las personas para aprovecharlas en el momento justo.</w:t>
      </w:r>
    </w:p>
    <w:p w:rsidR="00000000" w:rsidDel="00000000" w:rsidP="00000000" w:rsidRDefault="00000000" w:rsidRPr="00000000" w14:paraId="0000000A">
      <w:pPr>
        <w:spacing w:after="240" w:before="240" w:lineRule="auto"/>
        <w:rPr>
          <w:b w:val="1"/>
          <w:sz w:val="32"/>
          <w:szCs w:val="32"/>
        </w:rPr>
      </w:pPr>
      <w:r w:rsidDel="00000000" w:rsidR="00000000" w:rsidRPr="00000000">
        <w:rPr>
          <w:b w:val="1"/>
          <w:sz w:val="32"/>
          <w:szCs w:val="32"/>
          <w:rtl w:val="0"/>
        </w:rPr>
        <w:t xml:space="preserve">Al unirme a su comunidad </w:t>
      </w:r>
      <w:r w:rsidDel="00000000" w:rsidR="00000000" w:rsidRPr="00000000">
        <w:rPr>
          <w:b w:val="1"/>
          <w:i w:val="1"/>
          <w:sz w:val="32"/>
          <w:szCs w:val="32"/>
          <w:rtl w:val="0"/>
        </w:rPr>
        <w:t xml:space="preserve">AI Consulting Masters</w:t>
      </w:r>
      <w:r w:rsidDel="00000000" w:rsidR="00000000" w:rsidRPr="00000000">
        <w:rPr>
          <w:b w:val="1"/>
          <w:sz w:val="32"/>
          <w:szCs w:val="32"/>
          <w:rtl w:val="0"/>
        </w:rPr>
        <w:t xml:space="preserve"> en Skool, confirmé que no se trata solo de teoría: encontré un espacio estructurado, con prácticas concretas, accountability semanal y una red de apoyo internacional que acelera resultados. Allí no solo aprendemos a usar IA, sino a convertir ese conocimiento en proyectos reales y en negocios sostenibles. Como consultora y fundadora de QuAI Labs, necesitaba precisamente esa combinación: visión estratégica, frameworks claros y una comunidad que te impulsa a pasar de la idea a la acción.</w:t>
      </w:r>
    </w:p>
    <w:p w:rsidR="00000000" w:rsidDel="00000000" w:rsidP="00000000" w:rsidRDefault="00000000" w:rsidRPr="00000000" w14:paraId="0000000B">
      <w:pPr>
        <w:spacing w:after="240" w:before="240" w:lineRule="auto"/>
        <w:rPr>
          <w:b w:val="1"/>
          <w:sz w:val="32"/>
          <w:szCs w:val="32"/>
        </w:rPr>
      </w:pPr>
      <w:r w:rsidDel="00000000" w:rsidR="00000000" w:rsidRPr="00000000">
        <w:rPr>
          <w:b w:val="1"/>
          <w:sz w:val="32"/>
          <w:szCs w:val="32"/>
          <w:rtl w:val="0"/>
        </w:rPr>
        <w:t xml:space="preserve">— María Carbajal, AI Consultant y fundadora de QuAI Labs</w:t>
      </w:r>
    </w:p>
    <w:p w:rsidR="00000000" w:rsidDel="00000000" w:rsidP="00000000" w:rsidRDefault="00000000" w:rsidRPr="00000000" w14:paraId="0000000C">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D">
      <w:pPr>
        <w:spacing w:after="240" w:before="240" w:lineRule="auto"/>
        <w:rPr>
          <w:b w:val="1"/>
          <w:sz w:val="32"/>
          <w:szCs w:val="32"/>
        </w:rPr>
      </w:pPr>
      <w:r w:rsidDel="00000000" w:rsidR="00000000" w:rsidRPr="00000000">
        <w:rPr>
          <w:b w:val="1"/>
          <w:sz w:val="32"/>
          <w:szCs w:val="32"/>
          <w:rtl w:val="0"/>
        </w:rPr>
        <w:t xml:space="preserve">Meeting 22.8 - </w:t>
      </w:r>
    </w:p>
    <w:p w:rsidR="00000000" w:rsidDel="00000000" w:rsidP="00000000" w:rsidRDefault="00000000" w:rsidRPr="00000000" w14:paraId="0000000E">
      <w:pPr>
        <w:numPr>
          <w:ilvl w:val="0"/>
          <w:numId w:val="13"/>
        </w:numPr>
        <w:spacing w:after="240" w:before="240" w:lineRule="auto"/>
        <w:ind w:left="720" w:hanging="360"/>
        <w:rPr>
          <w:sz w:val="26"/>
          <w:szCs w:val="26"/>
        </w:rPr>
      </w:pPr>
      <w:r w:rsidDel="00000000" w:rsidR="00000000" w:rsidRPr="00000000">
        <w:rPr>
          <w:sz w:val="26"/>
          <w:szCs w:val="26"/>
          <w:rtl w:val="0"/>
        </w:rPr>
        <w:t xml:space="preserve">Para el Startup listo</w:t>
      </w:r>
    </w:p>
    <w:p w:rsidR="00000000" w:rsidDel="00000000" w:rsidP="00000000" w:rsidRDefault="00000000" w:rsidRPr="00000000" w14:paraId="0000000F">
      <w:pPr>
        <w:rPr>
          <w:sz w:val="36"/>
          <w:szCs w:val="36"/>
        </w:rPr>
      </w:pPr>
      <w:r w:rsidDel="00000000" w:rsidR="00000000" w:rsidRPr="00000000">
        <w:rPr>
          <w:sz w:val="36"/>
          <w:szCs w:val="36"/>
          <w:rtl w:val="0"/>
        </w:rPr>
        <w:t xml:space="preserve">https://app.equilibrio-ai.com/</w:t>
      </w:r>
    </w:p>
    <w:p w:rsidR="00000000" w:rsidDel="00000000" w:rsidP="00000000" w:rsidRDefault="00000000" w:rsidRPr="00000000" w14:paraId="00000010">
      <w:pPr>
        <w:numPr>
          <w:ilvl w:val="0"/>
          <w:numId w:val="13"/>
        </w:numPr>
        <w:ind w:left="720" w:hanging="360"/>
      </w:pPr>
      <w:r w:rsidDel="00000000" w:rsidR="00000000" w:rsidRPr="00000000">
        <w:rPr>
          <w:sz w:val="18"/>
          <w:szCs w:val="18"/>
          <w:rtl w:val="0"/>
        </w:rPr>
        <w:t xml:space="preserve">swaggertest</w:t>
      </w:r>
    </w:p>
    <w:p w:rsidR="00000000" w:rsidDel="00000000" w:rsidP="00000000" w:rsidRDefault="00000000" w:rsidRPr="00000000" w14:paraId="00000011">
      <w:pPr>
        <w:numPr>
          <w:ilvl w:val="0"/>
          <w:numId w:val="13"/>
        </w:numPr>
        <w:ind w:left="720" w:hanging="360"/>
      </w:pPr>
      <w:r w:rsidDel="00000000" w:rsidR="00000000" w:rsidRPr="00000000">
        <w:rPr>
          <w:sz w:val="18"/>
          <w:szCs w:val="18"/>
          <w:rtl w:val="0"/>
        </w:rPr>
        <w:t xml:space="preserve">password123</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Follow this 12-week plan to position yourself as a premium AI development expert, scale your consulting business internationally, and generate at least €_3000_ in revenue while building professional client relationships and investor-ready business structure.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MEETING 24th DE JULIO</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28"/>
        </w:numPr>
        <w:spacing w:after="0" w:afterAutospacing="0" w:before="240" w:lineRule="auto"/>
        <w:ind w:left="720" w:hanging="360"/>
        <w:rPr>
          <w:u w:val="none"/>
        </w:rPr>
      </w:pPr>
      <w:r w:rsidDel="00000000" w:rsidR="00000000" w:rsidRPr="00000000">
        <w:rPr>
          <w:rtl w:val="0"/>
        </w:rPr>
        <w:t xml:space="preserve">Texto vectorizado - </w:t>
      </w:r>
    </w:p>
    <w:p w:rsidR="00000000" w:rsidDel="00000000" w:rsidP="00000000" w:rsidRDefault="00000000" w:rsidRPr="00000000" w14:paraId="0000001C">
      <w:pPr>
        <w:numPr>
          <w:ilvl w:val="0"/>
          <w:numId w:val="28"/>
        </w:numPr>
        <w:spacing w:after="240" w:before="0" w:beforeAutospacing="0" w:lineRule="auto"/>
        <w:ind w:left="720" w:hanging="360"/>
        <w:rPr>
          <w:u w:val="none"/>
        </w:rPr>
      </w:pPr>
      <w:r w:rsidDel="00000000" w:rsidR="00000000" w:rsidRPr="00000000">
        <w:rPr>
          <w:rtl w:val="0"/>
        </w:rPr>
        <w:t xml:space="preserve">Que Langchain hizo antes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AI INTERNO PARA UNA EMPRESA </w:t>
      </w:r>
      <w:r w:rsidDel="00000000" w:rsidR="00000000" w:rsidRPr="00000000">
        <w:rPr>
          <w:rtl w:val="0"/>
        </w:rPr>
        <w:t xml:space="preserve">- Analizador de documentos intranet de empresas </w:t>
      </w:r>
    </w:p>
    <w:p w:rsidR="00000000" w:rsidDel="00000000" w:rsidP="00000000" w:rsidRDefault="00000000" w:rsidRPr="00000000" w14:paraId="0000001F">
      <w:pPr>
        <w:spacing w:after="240" w:before="240" w:lineRule="auto"/>
        <w:rPr/>
      </w:pPr>
      <w:r w:rsidDel="00000000" w:rsidR="00000000" w:rsidRPr="00000000">
        <w:rPr>
          <w:rtl w:val="0"/>
        </w:rPr>
        <w:t xml:space="preserve">Es igual que RAG </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w:t>
        <w:br w:type="textWrapping"/>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w93ftgu3wq6z" w:id="1"/>
      <w:bookmarkEnd w:id="1"/>
      <w:r w:rsidDel="00000000" w:rsidR="00000000" w:rsidRPr="00000000">
        <w:rPr>
          <w:b w:val="1"/>
          <w:color w:val="000000"/>
          <w:sz w:val="26"/>
          <w:szCs w:val="26"/>
          <w:rtl w:val="0"/>
        </w:rPr>
        <w:t xml:space="preserve">💻 IDE / Coding Assistants</w:t>
      </w:r>
    </w:p>
    <w:p w:rsidR="00000000" w:rsidDel="00000000" w:rsidP="00000000" w:rsidRDefault="00000000" w:rsidRPr="00000000" w14:paraId="00000023">
      <w:pPr>
        <w:numPr>
          <w:ilvl w:val="0"/>
          <w:numId w:val="50"/>
        </w:numPr>
        <w:spacing w:after="0" w:afterAutospacing="0" w:before="240" w:lineRule="auto"/>
        <w:ind w:left="720" w:hanging="360"/>
      </w:pPr>
      <w:r w:rsidDel="00000000" w:rsidR="00000000" w:rsidRPr="00000000">
        <w:rPr>
          <w:rtl w:val="0"/>
        </w:rPr>
        <w:t xml:space="preserve">Claude (WindSurf / Cursor)</w:t>
        <w:br w:type="textWrapping"/>
      </w:r>
    </w:p>
    <w:p w:rsidR="00000000" w:rsidDel="00000000" w:rsidP="00000000" w:rsidRDefault="00000000" w:rsidRPr="00000000" w14:paraId="00000024">
      <w:pPr>
        <w:numPr>
          <w:ilvl w:val="0"/>
          <w:numId w:val="50"/>
        </w:numPr>
        <w:spacing w:after="0" w:afterAutospacing="0" w:before="0" w:beforeAutospacing="0" w:lineRule="auto"/>
        <w:ind w:left="720" w:hanging="360"/>
      </w:pPr>
      <w:r w:rsidDel="00000000" w:rsidR="00000000" w:rsidRPr="00000000">
        <w:rPr>
          <w:rtl w:val="0"/>
        </w:rPr>
        <w:t xml:space="preserve">GitHub (Spark)</w:t>
        <w:br w:type="textWrapping"/>
      </w:r>
    </w:p>
    <w:p w:rsidR="00000000" w:rsidDel="00000000" w:rsidP="00000000" w:rsidRDefault="00000000" w:rsidRPr="00000000" w14:paraId="00000025">
      <w:pPr>
        <w:numPr>
          <w:ilvl w:val="0"/>
          <w:numId w:val="50"/>
        </w:numPr>
        <w:spacing w:after="0" w:afterAutospacing="0" w:before="0" w:beforeAutospacing="0" w:lineRule="auto"/>
        <w:ind w:left="720" w:hanging="360"/>
      </w:pPr>
      <w:r w:rsidDel="00000000" w:rsidR="00000000" w:rsidRPr="00000000">
        <w:rPr>
          <w:rtl w:val="0"/>
        </w:rPr>
        <w:t xml:space="preserve">Replit.AI</w:t>
        <w:br w:type="textWrapping"/>
      </w:r>
    </w:p>
    <w:p w:rsidR="00000000" w:rsidDel="00000000" w:rsidP="00000000" w:rsidRDefault="00000000" w:rsidRPr="00000000" w14:paraId="00000026">
      <w:pPr>
        <w:numPr>
          <w:ilvl w:val="0"/>
          <w:numId w:val="50"/>
        </w:numPr>
        <w:spacing w:after="240" w:before="0" w:beforeAutospacing="0" w:lineRule="auto"/>
        <w:ind w:left="720" w:hanging="360"/>
      </w:pPr>
      <w:r w:rsidDel="00000000" w:rsidR="00000000" w:rsidRPr="00000000">
        <w:rPr>
          <w:rtl w:val="0"/>
        </w:rPr>
        <w:t xml:space="preserve">Bolt</w:t>
        <w:br w:type="textWrapping"/>
      </w:r>
    </w:p>
    <w:p w:rsidR="00000000" w:rsidDel="00000000" w:rsidP="00000000" w:rsidRDefault="00000000" w:rsidRPr="00000000" w14:paraId="00000027">
      <w:pPr>
        <w:pStyle w:val="Heading3"/>
        <w:keepNext w:val="0"/>
        <w:keepLines w:val="0"/>
        <w:spacing w:before="280" w:lineRule="auto"/>
        <w:ind w:left="720" w:hanging="360"/>
        <w:rPr>
          <w:b w:val="1"/>
          <w:color w:val="000000"/>
          <w:sz w:val="26"/>
          <w:szCs w:val="26"/>
        </w:rPr>
      </w:pPr>
      <w:bookmarkStart w:colFirst="0" w:colLast="0" w:name="_e6bnq0hseqvg" w:id="2"/>
      <w:bookmarkEnd w:id="2"/>
      <w:r w:rsidDel="00000000" w:rsidR="00000000" w:rsidRPr="00000000">
        <w:rPr>
          <w:b w:val="1"/>
          <w:color w:val="000000"/>
          <w:sz w:val="26"/>
          <w:szCs w:val="26"/>
          <w:rtl w:val="0"/>
        </w:rPr>
        <w:t xml:space="preserve">🤖 Agentes / AI Assistants</w:t>
      </w:r>
    </w:p>
    <w:p w:rsidR="00000000" w:rsidDel="00000000" w:rsidP="00000000" w:rsidRDefault="00000000" w:rsidRPr="00000000" w14:paraId="00000028">
      <w:pPr>
        <w:numPr>
          <w:ilvl w:val="0"/>
          <w:numId w:val="49"/>
        </w:numPr>
        <w:spacing w:after="0" w:afterAutospacing="0" w:before="240" w:lineRule="auto"/>
        <w:ind w:left="720" w:hanging="360"/>
      </w:pPr>
      <w:r w:rsidDel="00000000" w:rsidR="00000000" w:rsidRPr="00000000">
        <w:rPr>
          <w:rtl w:val="0"/>
        </w:rPr>
        <w:t xml:space="preserve">Lindy AI</w:t>
        <w:br w:type="textWrapping"/>
      </w:r>
    </w:p>
    <w:p w:rsidR="00000000" w:rsidDel="00000000" w:rsidP="00000000" w:rsidRDefault="00000000" w:rsidRPr="00000000" w14:paraId="00000029">
      <w:pPr>
        <w:numPr>
          <w:ilvl w:val="0"/>
          <w:numId w:val="49"/>
        </w:numPr>
        <w:spacing w:after="0" w:afterAutospacing="0" w:before="0" w:beforeAutospacing="0" w:lineRule="auto"/>
        <w:ind w:left="720" w:hanging="360"/>
      </w:pPr>
      <w:r w:rsidDel="00000000" w:rsidR="00000000" w:rsidRPr="00000000">
        <w:rPr>
          <w:rtl w:val="0"/>
        </w:rPr>
        <w:t xml:space="preserve">Famous AI</w:t>
        <w:br w:type="textWrapping"/>
      </w:r>
    </w:p>
    <w:p w:rsidR="00000000" w:rsidDel="00000000" w:rsidP="00000000" w:rsidRDefault="00000000" w:rsidRPr="00000000" w14:paraId="0000002A">
      <w:pPr>
        <w:numPr>
          <w:ilvl w:val="0"/>
          <w:numId w:val="49"/>
        </w:numPr>
        <w:spacing w:after="0" w:afterAutospacing="0" w:before="0" w:beforeAutospacing="0" w:lineRule="auto"/>
        <w:ind w:left="720" w:hanging="360"/>
      </w:pPr>
      <w:r w:rsidDel="00000000" w:rsidR="00000000" w:rsidRPr="00000000">
        <w:rPr>
          <w:rtl w:val="0"/>
        </w:rPr>
        <w:t xml:space="preserve">Emergent</w:t>
        <w:br w:type="textWrapping"/>
      </w:r>
    </w:p>
    <w:p w:rsidR="00000000" w:rsidDel="00000000" w:rsidP="00000000" w:rsidRDefault="00000000" w:rsidRPr="00000000" w14:paraId="0000002B">
      <w:pPr>
        <w:numPr>
          <w:ilvl w:val="0"/>
          <w:numId w:val="49"/>
        </w:numPr>
        <w:spacing w:after="240" w:before="0" w:beforeAutospacing="0" w:lineRule="auto"/>
        <w:ind w:left="720" w:hanging="360"/>
      </w:pPr>
      <w:r w:rsidDel="00000000" w:rsidR="00000000" w:rsidRPr="00000000">
        <w:rPr>
          <w:rtl w:val="0"/>
        </w:rPr>
        <w:t xml:space="preserve">Vibe Pinspec</w:t>
        <w:br w:type="textWrapping"/>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fgob7rfbzngg" w:id="3"/>
      <w:bookmarkEnd w:id="3"/>
      <w:r w:rsidDel="00000000" w:rsidR="00000000" w:rsidRPr="00000000">
        <w:rPr>
          <w:b w:val="1"/>
          <w:color w:val="000000"/>
          <w:sz w:val="26"/>
          <w:szCs w:val="26"/>
          <w:rtl w:val="0"/>
        </w:rPr>
        <w:t xml:space="preserve">🛠️ Infraestructura / Backend</w:t>
      </w:r>
    </w:p>
    <w:p w:rsidR="00000000" w:rsidDel="00000000" w:rsidP="00000000" w:rsidRDefault="00000000" w:rsidRPr="00000000" w14:paraId="0000002D">
      <w:pPr>
        <w:numPr>
          <w:ilvl w:val="0"/>
          <w:numId w:val="30"/>
        </w:numPr>
        <w:spacing w:after="0" w:afterAutospacing="0" w:before="240" w:lineRule="auto"/>
        <w:ind w:left="720" w:hanging="360"/>
      </w:pPr>
      <w:r w:rsidDel="00000000" w:rsidR="00000000" w:rsidRPr="00000000">
        <w:rPr>
          <w:rtl w:val="0"/>
        </w:rPr>
        <w:t xml:space="preserve">Llama Vibe</w:t>
        <w:br w:type="textWrapping"/>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rtl w:val="0"/>
        </w:rPr>
        <w:t xml:space="preserve">Sambanova</w:t>
        <w:br w:type="textWrapping"/>
      </w:r>
    </w:p>
    <w:p w:rsidR="00000000" w:rsidDel="00000000" w:rsidP="00000000" w:rsidRDefault="00000000" w:rsidRPr="00000000" w14:paraId="0000002F">
      <w:pPr>
        <w:numPr>
          <w:ilvl w:val="0"/>
          <w:numId w:val="30"/>
        </w:numPr>
        <w:spacing w:after="0" w:afterAutospacing="0" w:before="0" w:beforeAutospacing="0" w:lineRule="auto"/>
        <w:ind w:left="720" w:hanging="360"/>
      </w:pPr>
      <w:r w:rsidDel="00000000" w:rsidR="00000000" w:rsidRPr="00000000">
        <w:rPr>
          <w:rtl w:val="0"/>
        </w:rPr>
        <w:t xml:space="preserve">Cloudable</w:t>
        <w:br w:type="textWrapping"/>
      </w:r>
    </w:p>
    <w:p w:rsidR="00000000" w:rsidDel="00000000" w:rsidP="00000000" w:rsidRDefault="00000000" w:rsidRPr="00000000" w14:paraId="00000030">
      <w:pPr>
        <w:numPr>
          <w:ilvl w:val="0"/>
          <w:numId w:val="30"/>
        </w:numPr>
        <w:spacing w:after="0" w:afterAutospacing="0" w:before="0" w:beforeAutospacing="0" w:lineRule="auto"/>
        <w:ind w:left="720" w:hanging="360"/>
      </w:pPr>
      <w:r w:rsidDel="00000000" w:rsidR="00000000" w:rsidRPr="00000000">
        <w:rPr>
          <w:rtl w:val="0"/>
        </w:rPr>
        <w:t xml:space="preserve">N8N</w:t>
        <w:br w:type="textWrapping"/>
      </w:r>
    </w:p>
    <w:p w:rsidR="00000000" w:rsidDel="00000000" w:rsidP="00000000" w:rsidRDefault="00000000" w:rsidRPr="00000000" w14:paraId="00000031">
      <w:pPr>
        <w:numPr>
          <w:ilvl w:val="0"/>
          <w:numId w:val="30"/>
        </w:numPr>
        <w:spacing w:after="240" w:before="0" w:beforeAutospacing="0" w:lineRule="auto"/>
        <w:ind w:left="720" w:hanging="360"/>
      </w:pPr>
      <w:r w:rsidDel="00000000" w:rsidR="00000000" w:rsidRPr="00000000">
        <w:rPr>
          <w:rtl w:val="0"/>
        </w:rPr>
        <w:t xml:space="preserve">Base44</w:t>
        <w:br w:type="textWrapping"/>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e494mgigwxm9" w:id="4"/>
      <w:bookmarkEnd w:id="4"/>
      <w:r w:rsidDel="00000000" w:rsidR="00000000" w:rsidRPr="00000000">
        <w:rPr>
          <w:b w:val="1"/>
          <w:color w:val="000000"/>
          <w:sz w:val="26"/>
          <w:szCs w:val="26"/>
          <w:rtl w:val="0"/>
        </w:rPr>
        <w:t xml:space="preserve">🌐 Frontend / Deploy</w:t>
      </w:r>
    </w:p>
    <w:p w:rsidR="00000000" w:rsidDel="00000000" w:rsidP="00000000" w:rsidRDefault="00000000" w:rsidRPr="00000000" w14:paraId="00000033">
      <w:pPr>
        <w:numPr>
          <w:ilvl w:val="0"/>
          <w:numId w:val="17"/>
        </w:numPr>
        <w:spacing w:after="0" w:afterAutospacing="0" w:before="240" w:lineRule="auto"/>
        <w:ind w:left="720" w:hanging="360"/>
      </w:pPr>
      <w:r w:rsidDel="00000000" w:rsidR="00000000" w:rsidRPr="00000000">
        <w:rPr>
          <w:rtl w:val="0"/>
        </w:rPr>
        <w:t xml:space="preserve">V0 (Vercel)</w:t>
        <w:br w:type="textWrapping"/>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rtl w:val="0"/>
        </w:rPr>
        <w:t xml:space="preserve">Lovable OpenSource</w:t>
        <w:br w:type="textWrapping"/>
      </w:r>
    </w:p>
    <w:p w:rsidR="00000000" w:rsidDel="00000000" w:rsidP="00000000" w:rsidRDefault="00000000" w:rsidRPr="00000000" w14:paraId="00000035">
      <w:pPr>
        <w:numPr>
          <w:ilvl w:val="0"/>
          <w:numId w:val="17"/>
        </w:numPr>
        <w:spacing w:after="240" w:before="0" w:beforeAutospacing="0" w:lineRule="auto"/>
        <w:ind w:left="720" w:hanging="360"/>
      </w:pPr>
      <w:r w:rsidDel="00000000" w:rsidR="00000000" w:rsidRPr="00000000">
        <w:rPr>
          <w:rtl w:val="0"/>
        </w:rPr>
        <w:t xml:space="preserve">Rocket.new</w:t>
        <w:br w:type="textWrapping"/>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o41k58vbkwar" w:id="5"/>
      <w:bookmarkEnd w:id="5"/>
      <w:r w:rsidDel="00000000" w:rsidR="00000000" w:rsidRPr="00000000">
        <w:rPr>
          <w:b w:val="1"/>
          <w:color w:val="000000"/>
          <w:sz w:val="26"/>
          <w:szCs w:val="26"/>
          <w:rtl w:val="0"/>
        </w:rPr>
        <w:t xml:space="preserve">📲 Apps / Extensiones</w:t>
      </w:r>
    </w:p>
    <w:p w:rsidR="00000000" w:rsidDel="00000000" w:rsidP="00000000" w:rsidRDefault="00000000" w:rsidRPr="00000000" w14:paraId="00000037">
      <w:pPr>
        <w:numPr>
          <w:ilvl w:val="0"/>
          <w:numId w:val="47"/>
        </w:numPr>
        <w:spacing w:after="0" w:afterAutospacing="0" w:before="240" w:lineRule="auto"/>
        <w:ind w:left="720" w:hanging="360"/>
      </w:pPr>
      <w:r w:rsidDel="00000000" w:rsidR="00000000" w:rsidRPr="00000000">
        <w:rPr>
          <w:rtl w:val="0"/>
        </w:rPr>
        <w:t xml:space="preserve">Momen App</w:t>
        <w:br w:type="textWrapping"/>
      </w:r>
    </w:p>
    <w:p w:rsidR="00000000" w:rsidDel="00000000" w:rsidP="00000000" w:rsidRDefault="00000000" w:rsidRPr="00000000" w14:paraId="00000038">
      <w:pPr>
        <w:numPr>
          <w:ilvl w:val="0"/>
          <w:numId w:val="47"/>
        </w:numPr>
        <w:spacing w:after="240" w:before="0" w:beforeAutospacing="0" w:lineRule="auto"/>
        <w:ind w:left="720" w:hanging="360"/>
      </w:pPr>
      <w:r w:rsidDel="00000000" w:rsidR="00000000" w:rsidRPr="00000000">
        <w:rPr>
          <w:rtl w:val="0"/>
        </w:rPr>
        <w:t xml:space="preserve">Vibe Terminal</w:t>
        <w:br w:type="textWrapping"/>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wl4sdtt8d11s" w:id="6"/>
      <w:bookmarkEnd w:id="6"/>
      <w:r w:rsidDel="00000000" w:rsidR="00000000" w:rsidRPr="00000000">
        <w:rPr>
          <w:b w:val="1"/>
          <w:color w:val="000000"/>
          <w:sz w:val="26"/>
          <w:szCs w:val="26"/>
          <w:rtl w:val="0"/>
        </w:rPr>
        <w:t xml:space="preserve">🎨 IA Generativa</w:t>
      </w:r>
    </w:p>
    <w:p w:rsidR="00000000" w:rsidDel="00000000" w:rsidP="00000000" w:rsidRDefault="00000000" w:rsidRPr="00000000" w14:paraId="0000003A">
      <w:pPr>
        <w:numPr>
          <w:ilvl w:val="0"/>
          <w:numId w:val="52"/>
        </w:numPr>
        <w:spacing w:after="0" w:afterAutospacing="0" w:before="240" w:lineRule="auto"/>
        <w:ind w:left="720" w:hanging="360"/>
      </w:pPr>
      <w:r w:rsidDel="00000000" w:rsidR="00000000" w:rsidRPr="00000000">
        <w:rPr>
          <w:rtl w:val="0"/>
        </w:rPr>
        <w:t xml:space="preserve">ElevenLabs</w:t>
        <w:br w:type="textWrapping"/>
      </w:r>
    </w:p>
    <w:p w:rsidR="00000000" w:rsidDel="00000000" w:rsidP="00000000" w:rsidRDefault="00000000" w:rsidRPr="00000000" w14:paraId="0000003B">
      <w:pPr>
        <w:numPr>
          <w:ilvl w:val="0"/>
          <w:numId w:val="52"/>
        </w:numPr>
        <w:spacing w:after="0" w:afterAutospacing="0" w:before="0" w:beforeAutospacing="0" w:lineRule="auto"/>
        <w:ind w:left="720" w:hanging="360"/>
      </w:pPr>
      <w:r w:rsidDel="00000000" w:rsidR="00000000" w:rsidRPr="00000000">
        <w:rPr>
          <w:rtl w:val="0"/>
        </w:rPr>
        <w:t xml:space="preserve">Replicate</w:t>
        <w:br w:type="textWrapping"/>
      </w:r>
    </w:p>
    <w:p w:rsidR="00000000" w:rsidDel="00000000" w:rsidP="00000000" w:rsidRDefault="00000000" w:rsidRPr="00000000" w14:paraId="0000003C">
      <w:pPr>
        <w:numPr>
          <w:ilvl w:val="0"/>
          <w:numId w:val="52"/>
        </w:numPr>
        <w:spacing w:after="0" w:afterAutospacing="0" w:before="0" w:beforeAutospacing="0" w:lineRule="auto"/>
        <w:ind w:left="720" w:hanging="360"/>
      </w:pPr>
      <w:r w:rsidDel="00000000" w:rsidR="00000000" w:rsidRPr="00000000">
        <w:rPr>
          <w:rtl w:val="0"/>
        </w:rPr>
        <w:t xml:space="preserve">LangChain</w:t>
        <w:br w:type="textWrapping"/>
      </w:r>
    </w:p>
    <w:p w:rsidR="00000000" w:rsidDel="00000000" w:rsidP="00000000" w:rsidRDefault="00000000" w:rsidRPr="00000000" w14:paraId="0000003D">
      <w:pPr>
        <w:numPr>
          <w:ilvl w:val="0"/>
          <w:numId w:val="52"/>
        </w:numPr>
        <w:spacing w:after="240" w:before="0" w:beforeAutospacing="0" w:lineRule="auto"/>
        <w:ind w:left="720" w:hanging="360"/>
      </w:pPr>
      <w:r w:rsidDel="00000000" w:rsidR="00000000" w:rsidRPr="00000000">
        <w:rPr>
          <w:rtl w:val="0"/>
        </w:rPr>
        <w:t xml:space="preserve">LlamaIndex</w:t>
      </w:r>
    </w:p>
    <w:p w:rsidR="00000000" w:rsidDel="00000000" w:rsidP="00000000" w:rsidRDefault="00000000" w:rsidRPr="00000000" w14:paraId="0000003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Ecosistema completo de Vibe Coding</w:t>
      </w:r>
      <w:r w:rsidDel="00000000" w:rsidR="00000000" w:rsidRPr="00000000">
        <w:rPr>
          <w:rtl w:val="0"/>
        </w:rPr>
        <w:t xml:space="preserve">, que combina cursos, entornos de desarrollo, automatización (N8N, Cloudable), agentes (Lindy, Famous AI, Emergent), builders (Lovable, Rocket.new, Bolt), y plataformas core (GitHub, V0, Replit).</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PRODUCTO </w:t>
      </w:r>
    </w:p>
    <w:p w:rsidR="00000000" w:rsidDel="00000000" w:rsidP="00000000" w:rsidRDefault="00000000" w:rsidRPr="00000000" w14:paraId="00000043">
      <w:pPr>
        <w:numPr>
          <w:ilvl w:val="0"/>
          <w:numId w:val="36"/>
        </w:numPr>
        <w:spacing w:after="0" w:afterAutospacing="0" w:before="240" w:lineRule="auto"/>
        <w:ind w:left="720" w:hanging="360"/>
        <w:rPr>
          <w:u w:val="none"/>
        </w:rPr>
      </w:pPr>
      <w:r w:rsidDel="00000000" w:rsidR="00000000" w:rsidRPr="00000000">
        <w:rPr>
          <w:rtl w:val="0"/>
        </w:rPr>
        <w:t xml:space="preserve">Presentar proyectos reales</w:t>
      </w:r>
    </w:p>
    <w:p w:rsidR="00000000" w:rsidDel="00000000" w:rsidP="00000000" w:rsidRDefault="00000000" w:rsidRPr="00000000" w14:paraId="00000044">
      <w:pPr>
        <w:numPr>
          <w:ilvl w:val="0"/>
          <w:numId w:val="36"/>
        </w:numPr>
        <w:spacing w:after="240" w:before="0" w:beforeAutospacing="0" w:lineRule="auto"/>
        <w:ind w:left="720" w:hanging="360"/>
        <w:rPr>
          <w:u w:val="none"/>
        </w:rPr>
      </w:pPr>
      <w:r w:rsidDel="00000000" w:rsidR="00000000" w:rsidRPr="00000000">
        <w:rPr>
          <w:rtl w:val="0"/>
        </w:rPr>
        <w:t xml:space="preserve">Presentar, Replit y Emergent</w:t>
      </w:r>
    </w:p>
    <w:p w:rsidR="00000000" w:rsidDel="00000000" w:rsidP="00000000" w:rsidRDefault="00000000" w:rsidRPr="00000000" w14:paraId="00000045">
      <w:pPr>
        <w:spacing w:after="240" w:before="240" w:lineRule="auto"/>
        <w:ind w:left="0" w:firstLine="0"/>
        <w:rPr>
          <w:b w:val="1"/>
        </w:rPr>
      </w:pPr>
      <w:r w:rsidDel="00000000" w:rsidR="00000000" w:rsidRPr="00000000">
        <w:rPr>
          <w:b w:val="1"/>
          <w:rtl w:val="0"/>
        </w:rPr>
        <w:t xml:space="preserve">DUDAS</w:t>
      </w:r>
    </w:p>
    <w:p w:rsidR="00000000" w:rsidDel="00000000" w:rsidP="00000000" w:rsidRDefault="00000000" w:rsidRPr="00000000" w14:paraId="00000046">
      <w:pPr>
        <w:numPr>
          <w:ilvl w:val="0"/>
          <w:numId w:val="3"/>
        </w:numPr>
        <w:spacing w:after="240" w:before="240" w:lineRule="auto"/>
        <w:ind w:left="720" w:hanging="360"/>
        <w:rPr>
          <w:b w:val="1"/>
          <w:u w:val="none"/>
        </w:rPr>
      </w:pPr>
      <w:r w:rsidDel="00000000" w:rsidR="00000000" w:rsidRPr="00000000">
        <w:rPr>
          <w:b w:val="1"/>
          <w:rtl w:val="0"/>
        </w:rPr>
        <w:t xml:space="preserve">Cuanto cobrar </w:t>
      </w:r>
    </w:p>
    <w:p w:rsidR="00000000" w:rsidDel="00000000" w:rsidP="00000000" w:rsidRDefault="00000000" w:rsidRPr="00000000" w14:paraId="00000047">
      <w:pPr>
        <w:spacing w:after="240" w:before="240" w:lineRule="auto"/>
        <w:rPr>
          <w:b w:val="1"/>
        </w:rPr>
      </w:pPr>
      <w:r w:rsidDel="00000000" w:rsidR="00000000" w:rsidRPr="00000000">
        <w:rPr>
          <w:b w:val="1"/>
        </w:rPr>
        <w:drawing>
          <wp:inline distB="114300" distT="114300" distL="114300" distR="114300">
            <wp:extent cx="5943600" cy="4178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Hacer como un ZOVO APP con el builder open source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Ejemplo Zovo App </w:t>
      </w:r>
      <w:hyperlink r:id="rId8">
        <w:r w:rsidDel="00000000" w:rsidR="00000000" w:rsidRPr="00000000">
          <w:rPr>
            <w:b w:val="1"/>
            <w:color w:val="1155cc"/>
            <w:u w:val="single"/>
            <w:rtl w:val="0"/>
          </w:rPr>
          <w:t xml:space="preserve">https://lp.zovo.app/bootcamp_v5/</w:t>
        </w:r>
      </w:hyperlink>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Plataforma propia white label lovable open source https://github.com/mendableai/open-lovable open lovable repo</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numPr>
          <w:ilvl w:val="0"/>
          <w:numId w:val="3"/>
        </w:numPr>
        <w:spacing w:after="0" w:afterAutospacing="0" w:before="240" w:lineRule="auto"/>
        <w:ind w:left="720" w:hanging="360"/>
        <w:rPr>
          <w:b w:val="1"/>
          <w:u w:val="none"/>
        </w:rPr>
      </w:pPr>
      <w:commentRangeStart w:id="0"/>
      <w:r w:rsidDel="00000000" w:rsidR="00000000" w:rsidRPr="00000000">
        <w:rPr>
          <w:b w:val="1"/>
          <w:rtl w:val="0"/>
        </w:rPr>
        <w:t xml:space="preserve">Udemy, </w:t>
      </w:r>
      <w:r w:rsidDel="00000000" w:rsidR="00000000" w:rsidRPr="00000000">
        <w:rPr>
          <w:sz w:val="34"/>
          <w:szCs w:val="34"/>
          <w:rtl w:val="0"/>
        </w:rPr>
        <w:t xml:space="preserve">Skillshare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numPr>
          <w:ilvl w:val="0"/>
          <w:numId w:val="3"/>
        </w:numPr>
        <w:spacing w:after="240" w:before="0" w:beforeAutospacing="0" w:lineRule="auto"/>
        <w:ind w:left="720" w:hanging="360"/>
        <w:rPr>
          <w:b w:val="1"/>
          <w:u w:val="none"/>
        </w:rPr>
      </w:pPr>
      <w:hyperlink r:id="rId9">
        <w:r w:rsidDel="00000000" w:rsidR="00000000" w:rsidRPr="00000000">
          <w:rPr>
            <w:b w:val="1"/>
            <w:color w:val="1155cc"/>
            <w:u w:val="single"/>
            <w:rtl w:val="0"/>
          </w:rPr>
          <w:t xml:space="preserve">https://www.perplexity.ai/search/give-me-pros-and-cons-of-being-S_bZFHRaT32Yh3.jphmDuQ</w:t>
        </w:r>
      </w:hyperlink>
      <w:r w:rsidDel="00000000" w:rsidR="00000000" w:rsidRPr="00000000">
        <w:rPr>
          <w:b w:val="1"/>
          <w:rtl w:val="0"/>
        </w:rPr>
        <w:t xml:space="preserve"> </w:t>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Qué te parece </w:t>
      </w:r>
      <w:hyperlink r:id="rId10">
        <w:r w:rsidDel="00000000" w:rsidR="00000000" w:rsidRPr="00000000">
          <w:rPr>
            <w:b w:val="1"/>
            <w:color w:val="1155cc"/>
            <w:u w:val="single"/>
            <w:rtl w:val="0"/>
          </w:rPr>
          <w:t xml:space="preserve">NAS.IO</w:t>
        </w:r>
      </w:hyperlink>
      <w:r w:rsidDel="00000000" w:rsidR="00000000" w:rsidRPr="00000000">
        <w:rPr>
          <w:b w:val="1"/>
          <w:rtl w:val="0"/>
        </w:rPr>
        <w:t xml:space="preserve"> https://nas.io/</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numPr>
          <w:ilvl w:val="0"/>
          <w:numId w:val="10"/>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ACCION:</w:t>
      </w:r>
    </w:p>
    <w:p w:rsidR="00000000" w:rsidDel="00000000" w:rsidP="00000000" w:rsidRDefault="00000000" w:rsidRPr="00000000" w14:paraId="00000053">
      <w:pPr>
        <w:numPr>
          <w:ilvl w:val="0"/>
          <w:numId w:val="41"/>
        </w:numPr>
        <w:spacing w:after="0" w:afterAutospacing="0" w:before="240" w:lineRule="auto"/>
        <w:ind w:left="720" w:hanging="360"/>
        <w:rPr>
          <w:highlight w:val="yellow"/>
        </w:rPr>
      </w:pPr>
      <w:r w:rsidDel="00000000" w:rsidR="00000000" w:rsidRPr="00000000">
        <w:rPr>
          <w:highlight w:val="yellow"/>
          <w:rtl w:val="0"/>
        </w:rPr>
        <w:t xml:space="preserve">Crear asistente con ChatGPT project para este curso: Seguir estos para </w:t>
      </w:r>
      <w:hyperlink r:id="rId11">
        <w:r w:rsidDel="00000000" w:rsidR="00000000" w:rsidRPr="00000000">
          <w:rPr>
            <w:color w:val="1155cc"/>
            <w:highlight w:val="yellow"/>
            <w:u w:val="single"/>
            <w:rtl w:val="0"/>
          </w:rPr>
          <w:t xml:space="preserve">https://www.skool.com/aiconsulting/classroom/6987fc8e?md=7d4bf89b65d34901a1c5e22deb85e2f4</w:t>
        </w:r>
      </w:hyperlink>
      <w:r w:rsidDel="00000000" w:rsidR="00000000" w:rsidRPr="00000000">
        <w:rPr>
          <w:highlight w:val="yellow"/>
          <w:rtl w:val="0"/>
        </w:rPr>
        <w:t xml:space="preserve"> </w:t>
      </w:r>
    </w:p>
    <w:p w:rsidR="00000000" w:rsidDel="00000000" w:rsidP="00000000" w:rsidRDefault="00000000" w:rsidRPr="00000000" w14:paraId="00000054">
      <w:pPr>
        <w:numPr>
          <w:ilvl w:val="0"/>
          <w:numId w:val="41"/>
        </w:numPr>
        <w:spacing w:after="0" w:afterAutospacing="0" w:before="0" w:beforeAutospacing="0" w:lineRule="auto"/>
        <w:ind w:left="720" w:hanging="360"/>
        <w:pPrChange w:author="María Carbajal" w:id="0" w:date="2025-08-18T23:30:44Z">
          <w:pPr>
            <w:numPr>
              <w:ilvl w:val="0"/>
              <w:numId w:val="41"/>
            </w:numPr>
            <w:spacing w:after="240" w:before="240" w:lineRule="auto"/>
            <w:ind w:left="720" w:hanging="360"/>
          </w:pPr>
        </w:pPrChange>
      </w:pPr>
      <w:r w:rsidDel="00000000" w:rsidR="00000000" w:rsidRPr="00000000">
        <w:rPr>
          <w:highlight w:val="yellow"/>
          <w:rtl w:val="0"/>
          <w:rPrChange w:author="María Carbajal" w:id="0" w:date="2025-08-18T23:30:44Z">
            <w:rPr/>
          </w:rPrChange>
        </w:rPr>
        <w:t xml:space="preserve">PARA DEFINIR:</w:t>
      </w:r>
    </w:p>
    <w:p w:rsidR="00000000" w:rsidDel="00000000" w:rsidP="00000000" w:rsidRDefault="00000000" w:rsidRPr="00000000" w14:paraId="00000055">
      <w:pPr>
        <w:numPr>
          <w:ilvl w:val="0"/>
          <w:numId w:val="41"/>
        </w:numPr>
        <w:spacing w:after="240" w:before="0" w:beforeAutospacing="0" w:lineRule="auto"/>
        <w:ind w:left="720" w:hanging="360"/>
        <w:rPr>
          <w:ins w:author="María Carbajal" w:id="1" w:date="2025-08-18T23:10:41Z"/>
          <w:highlight w:val="yellow"/>
        </w:rPr>
      </w:pPr>
      <w:r w:rsidDel="00000000" w:rsidR="00000000" w:rsidRPr="00000000">
        <w:rPr>
          <w:highlight w:val="yellow"/>
          <w:rtl w:val="0"/>
          <w:rPrChange w:author="María Carbajal" w:id="0" w:date="2025-08-18T23:30:44Z">
            <w:rPr/>
          </w:rPrChange>
        </w:rPr>
        <w:t xml:space="preserve">IDEAL STUDENT:</w:t>
      </w:r>
      <w:ins w:author="María Carbajal" w:id="1" w:date="2025-08-18T23:10:41Z">
        <w:r w:rsidDel="00000000" w:rsidR="00000000" w:rsidRPr="00000000">
          <w:rPr>
            <w:rtl w:val="0"/>
          </w:rPr>
        </w:r>
      </w:ins>
    </w:p>
    <w:p w:rsidR="00000000" w:rsidDel="00000000" w:rsidP="00000000" w:rsidRDefault="00000000" w:rsidRPr="00000000" w14:paraId="00000056">
      <w:pPr>
        <w:pStyle w:val="Heading2"/>
        <w:keepNext w:val="0"/>
        <w:keepLines w:val="0"/>
        <w:spacing w:after="80" w:lineRule="auto"/>
        <w:rPr>
          <w:ins w:author="María Carbajal" w:id="1" w:date="2025-08-18T23:10:41Z"/>
          <w:b w:val="1"/>
          <w:sz w:val="34"/>
          <w:szCs w:val="34"/>
          <w:rPrChange w:author="María Carbajal" w:id="2" w:date="2025-08-18T23:10:41Z">
            <w:rPr/>
          </w:rPrChange>
        </w:rPr>
      </w:pPr>
      <w:ins w:author="María Carbajal" w:id="1" w:date="2025-08-18T23:10:41Z">
        <w:bookmarkStart w:colFirst="0" w:colLast="0" w:name="_1xrgxhujxx3w" w:id="7"/>
        <w:bookmarkEnd w:id="7"/>
        <w:r w:rsidDel="00000000" w:rsidR="00000000" w:rsidRPr="00000000">
          <w:rPr>
            <w:b w:val="1"/>
            <w:sz w:val="34"/>
            <w:szCs w:val="34"/>
            <w:rtl w:val="0"/>
            <w:rPrChange w:author="María Carbajal" w:id="2" w:date="2025-08-18T23:10:41Z">
              <w:rPr/>
            </w:rPrChange>
          </w:rPr>
          <w:t xml:space="preserve">🎯 Ideal Students for Vibe Coding Bootcamp</w:t>
        </w:r>
      </w:ins>
    </w:p>
    <w:p w:rsidR="00000000" w:rsidDel="00000000" w:rsidP="00000000" w:rsidRDefault="00000000" w:rsidRPr="00000000" w14:paraId="00000057">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oej8cfg5gklo" w:id="8"/>
        <w:bookmarkEnd w:id="8"/>
        <w:r w:rsidDel="00000000" w:rsidR="00000000" w:rsidRPr="00000000">
          <w:rPr>
            <w:b w:val="1"/>
            <w:color w:val="000000"/>
            <w:sz w:val="26"/>
            <w:szCs w:val="26"/>
            <w:rtl w:val="0"/>
            <w:rPrChange w:author="María Carbajal" w:id="2" w:date="2025-08-18T23:10:41Z">
              <w:rPr/>
            </w:rPrChange>
          </w:rPr>
          <w:t xml:space="preserve">1. Demographics &amp; Background</w:t>
        </w:r>
      </w:ins>
    </w:p>
    <w:p w:rsidR="00000000" w:rsidDel="00000000" w:rsidP="00000000" w:rsidRDefault="00000000" w:rsidRPr="00000000" w14:paraId="00000058">
      <w:pPr>
        <w:numPr>
          <w:ilvl w:val="0"/>
          <w:numId w:val="37"/>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w:t>
        </w:r>
        <w:r w:rsidDel="00000000" w:rsidR="00000000" w:rsidRPr="00000000">
          <w:rPr>
            <w:rtl w:val="0"/>
            <w:rPrChange w:author="María Carbajal" w:id="2" w:date="2025-08-18T23:10:41Z">
              <w:rPr/>
            </w:rPrChange>
          </w:rPr>
          <w:t xml:space="preserve">: 20–40 (young professionals, early-career graduates, entrepreneurs).</w:t>
          <w:br w:type="textWrapping"/>
        </w:r>
      </w:ins>
    </w:p>
    <w:p w:rsidR="00000000" w:rsidDel="00000000" w:rsidP="00000000" w:rsidRDefault="00000000" w:rsidRPr="00000000" w14:paraId="00000059">
      <w:pPr>
        <w:numPr>
          <w:ilvl w:val="0"/>
          <w:numId w:val="37"/>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Location</w:t>
        </w:r>
        <w:r w:rsidDel="00000000" w:rsidR="00000000" w:rsidRPr="00000000">
          <w:rPr>
            <w:rtl w:val="0"/>
            <w:rPrChange w:author="María Carbajal" w:id="2" w:date="2025-08-18T23:10:41Z">
              <w:rPr/>
            </w:rPrChange>
          </w:rPr>
          <w:t xml:space="preserve">: Spain, France, and international (online delivery).</w:t>
          <w:br w:type="textWrapping"/>
        </w:r>
      </w:ins>
    </w:p>
    <w:p w:rsidR="00000000" w:rsidDel="00000000" w:rsidP="00000000" w:rsidRDefault="00000000" w:rsidRPr="00000000" w14:paraId="0000005A">
      <w:pPr>
        <w:numPr>
          <w:ilvl w:val="0"/>
          <w:numId w:val="37"/>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Profile</w:t>
        </w:r>
        <w:r w:rsidDel="00000000" w:rsidR="00000000" w:rsidRPr="00000000">
          <w:rPr>
            <w:rtl w:val="0"/>
            <w:rPrChange w:author="María Carbajal" w:id="2" w:date="2025-08-18T23:10:41Z">
              <w:rPr/>
            </w:rPrChange>
          </w:rPr>
          <w:t xml:space="preserve">: Individuals with basic digital literacy but little or no coding background.</w:t>
          <w:br w:type="textWrapping"/>
        </w:r>
      </w:ins>
    </w:p>
    <w:p w:rsidR="00000000" w:rsidDel="00000000" w:rsidP="00000000" w:rsidRDefault="00000000" w:rsidRPr="00000000" w14:paraId="0000005B">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h5d6wdffymn6" w:id="9"/>
        <w:bookmarkEnd w:id="9"/>
        <w:r w:rsidDel="00000000" w:rsidR="00000000" w:rsidRPr="00000000">
          <w:rPr>
            <w:b w:val="1"/>
            <w:color w:val="000000"/>
            <w:sz w:val="26"/>
            <w:szCs w:val="26"/>
            <w:rtl w:val="0"/>
            <w:rPrChange w:author="María Carbajal" w:id="2" w:date="2025-08-18T23:10:41Z">
              <w:rPr/>
            </w:rPrChange>
          </w:rPr>
          <w:t xml:space="preserve">2. Psychographics &amp; Motivations</w:t>
        </w:r>
      </w:ins>
    </w:p>
    <w:p w:rsidR="00000000" w:rsidDel="00000000" w:rsidP="00000000" w:rsidRDefault="00000000" w:rsidRPr="00000000" w14:paraId="0000005C">
      <w:pPr>
        <w:numPr>
          <w:ilvl w:val="0"/>
          <w:numId w:val="23"/>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Curiosity-driven learners</w:t>
        </w:r>
        <w:r w:rsidDel="00000000" w:rsidR="00000000" w:rsidRPr="00000000">
          <w:rPr>
            <w:rtl w:val="0"/>
            <w:rPrChange w:author="María Carbajal" w:id="2" w:date="2025-08-18T23:10:41Z">
              <w:rPr/>
            </w:rPrChange>
          </w:rPr>
          <w:t xml:space="preserve"> who want to understand and apply AI in practice, not just theory.</w:t>
          <w:br w:type="textWrapping"/>
        </w:r>
      </w:ins>
    </w:p>
    <w:p w:rsidR="00000000" w:rsidDel="00000000" w:rsidP="00000000" w:rsidRDefault="00000000" w:rsidRPr="00000000" w14:paraId="0000005D">
      <w:pPr>
        <w:numPr>
          <w:ilvl w:val="0"/>
          <w:numId w:val="2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Career changers / upskillers</w:t>
        </w:r>
        <w:r w:rsidDel="00000000" w:rsidR="00000000" w:rsidRPr="00000000">
          <w:rPr>
            <w:rtl w:val="0"/>
            <w:rPrChange w:author="María Carbajal" w:id="2" w:date="2025-08-18T23:10:41Z">
              <w:rPr/>
            </w:rPrChange>
          </w:rPr>
          <w:t xml:space="preserve"> looking for fast, affordable entry into AI-powered development.</w:t>
          <w:br w:type="textWrapping"/>
        </w:r>
      </w:ins>
    </w:p>
    <w:p w:rsidR="00000000" w:rsidDel="00000000" w:rsidP="00000000" w:rsidRDefault="00000000" w:rsidRPr="00000000" w14:paraId="0000005E">
      <w:pPr>
        <w:numPr>
          <w:ilvl w:val="0"/>
          <w:numId w:val="2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Entrepreneurial thinkers</w:t>
        </w:r>
        <w:r w:rsidDel="00000000" w:rsidR="00000000" w:rsidRPr="00000000">
          <w:rPr>
            <w:rtl w:val="0"/>
            <w:rPrChange w:author="María Carbajal" w:id="2" w:date="2025-08-18T23:10:41Z">
              <w:rPr/>
            </w:rPrChange>
          </w:rPr>
          <w:t xml:space="preserve"> testing product ideas quickly without hiring developers.</w:t>
          <w:br w:type="textWrapping"/>
        </w:r>
      </w:ins>
    </w:p>
    <w:p w:rsidR="00000000" w:rsidDel="00000000" w:rsidP="00000000" w:rsidRDefault="00000000" w:rsidRPr="00000000" w14:paraId="0000005F">
      <w:pPr>
        <w:numPr>
          <w:ilvl w:val="0"/>
          <w:numId w:val="23"/>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Agency/consultant types</w:t>
        </w:r>
        <w:r w:rsidDel="00000000" w:rsidR="00000000" w:rsidRPr="00000000">
          <w:rPr>
            <w:rtl w:val="0"/>
            <w:rPrChange w:author="María Carbajal" w:id="2" w:date="2025-08-18T23:10:41Z">
              <w:rPr/>
            </w:rPrChange>
          </w:rPr>
          <w:t xml:space="preserve"> seeking to add AI app building to their service mix.</w:t>
          <w:br w:type="textWrapping"/>
        </w:r>
      </w:ins>
    </w:p>
    <w:p w:rsidR="00000000" w:rsidDel="00000000" w:rsidP="00000000" w:rsidRDefault="00000000" w:rsidRPr="00000000" w14:paraId="00000060">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9uy9m4g325fp" w:id="10"/>
        <w:bookmarkEnd w:id="10"/>
        <w:r w:rsidDel="00000000" w:rsidR="00000000" w:rsidRPr="00000000">
          <w:rPr>
            <w:b w:val="1"/>
            <w:color w:val="000000"/>
            <w:sz w:val="26"/>
            <w:szCs w:val="26"/>
            <w:rtl w:val="0"/>
            <w:rPrChange w:author="María Carbajal" w:id="2" w:date="2025-08-18T23:10:41Z">
              <w:rPr/>
            </w:rPrChange>
          </w:rPr>
          <w:t xml:space="preserve">3. Needs &amp; Pain Points</w:t>
        </w:r>
      </w:ins>
    </w:p>
    <w:p w:rsidR="00000000" w:rsidDel="00000000" w:rsidP="00000000" w:rsidRDefault="00000000" w:rsidRPr="00000000" w14:paraId="00000061">
      <w:pPr>
        <w:numPr>
          <w:ilvl w:val="0"/>
          <w:numId w:val="35"/>
        </w:numPr>
        <w:spacing w:after="0" w:afterAutospacing="0" w:before="24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They want </w:t>
        </w:r>
        <w:r w:rsidDel="00000000" w:rsidR="00000000" w:rsidRPr="00000000">
          <w:rPr>
            <w:b w:val="1"/>
            <w:rtl w:val="0"/>
            <w:rPrChange w:author="María Carbajal" w:id="2" w:date="2025-08-18T23:10:41Z">
              <w:rPr/>
            </w:rPrChange>
          </w:rPr>
          <w:t xml:space="preserve">low-cost, low-risk entry</w:t>
        </w:r>
        <w:r w:rsidDel="00000000" w:rsidR="00000000" w:rsidRPr="00000000">
          <w:rPr>
            <w:rtl w:val="0"/>
            <w:rPrChange w:author="María Carbajal" w:id="2" w:date="2025-08-18T23:10:41Z">
              <w:rPr/>
            </w:rPrChange>
          </w:rPr>
          <w:t xml:space="preserve"> into AI development (can’t afford expensive bootcamps).</w:t>
          <w:br w:type="textWrapping"/>
        </w:r>
      </w:ins>
    </w:p>
    <w:p w:rsidR="00000000" w:rsidDel="00000000" w:rsidP="00000000" w:rsidRDefault="00000000" w:rsidRPr="00000000" w14:paraId="00000062">
      <w:pPr>
        <w:numPr>
          <w:ilvl w:val="0"/>
          <w:numId w:val="35"/>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They feel </w:t>
        </w:r>
        <w:r w:rsidDel="00000000" w:rsidR="00000000" w:rsidRPr="00000000">
          <w:rPr>
            <w:b w:val="1"/>
            <w:rtl w:val="0"/>
            <w:rPrChange w:author="María Carbajal" w:id="2" w:date="2025-08-18T23:10:41Z">
              <w:rPr/>
            </w:rPrChange>
          </w:rPr>
          <w:t xml:space="preserve">overwhelmed by technical resources</w:t>
        </w:r>
        <w:r w:rsidDel="00000000" w:rsidR="00000000" w:rsidRPr="00000000">
          <w:rPr>
            <w:rtl w:val="0"/>
            <w:rPrChange w:author="María Carbajal" w:id="2" w:date="2025-08-18T23:10:41Z">
              <w:rPr/>
            </w:rPrChange>
          </w:rPr>
          <w:t xml:space="preserve"> on platforms like Coursera/Udemy (too broad, no guidance).</w:t>
          <w:br w:type="textWrapping"/>
        </w:r>
      </w:ins>
    </w:p>
    <w:p w:rsidR="00000000" w:rsidDel="00000000" w:rsidP="00000000" w:rsidRDefault="00000000" w:rsidRPr="00000000" w14:paraId="00000063">
      <w:pPr>
        <w:numPr>
          <w:ilvl w:val="0"/>
          <w:numId w:val="35"/>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They want a </w:t>
        </w:r>
        <w:r w:rsidDel="00000000" w:rsidR="00000000" w:rsidRPr="00000000">
          <w:rPr>
            <w:b w:val="1"/>
            <w:rtl w:val="0"/>
            <w:rPrChange w:author="María Carbajal" w:id="2" w:date="2025-08-18T23:10:41Z">
              <w:rPr/>
            </w:rPrChange>
          </w:rPr>
          <w:t xml:space="preserve">structured, guided 21-day plan</w:t>
        </w:r>
        <w:r w:rsidDel="00000000" w:rsidR="00000000" w:rsidRPr="00000000">
          <w:rPr>
            <w:rtl w:val="0"/>
            <w:rPrChange w:author="María Carbajal" w:id="2" w:date="2025-08-18T23:10:41Z">
              <w:rPr/>
            </w:rPrChange>
          </w:rPr>
          <w:t xml:space="preserve"> with a clear outcome: </w:t>
        </w:r>
        <w:r w:rsidDel="00000000" w:rsidR="00000000" w:rsidRPr="00000000">
          <w:rPr>
            <w:i w:val="1"/>
            <w:rtl w:val="0"/>
            <w:rPrChange w:author="María Carbajal" w:id="2" w:date="2025-08-18T23:10:41Z">
              <w:rPr/>
            </w:rPrChange>
          </w:rPr>
          <w:t xml:space="preserve">a working AI app</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64">
      <w:pPr>
        <w:numPr>
          <w:ilvl w:val="0"/>
          <w:numId w:val="35"/>
        </w:numPr>
        <w:spacing w:after="24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They lack a </w:t>
        </w:r>
        <w:r w:rsidDel="00000000" w:rsidR="00000000" w:rsidRPr="00000000">
          <w:rPr>
            <w:b w:val="1"/>
            <w:rtl w:val="0"/>
            <w:rPrChange w:author="María Carbajal" w:id="2" w:date="2025-08-18T23:10:41Z">
              <w:rPr/>
            </w:rPrChange>
          </w:rPr>
          <w:t xml:space="preserve">supportive peer group</w:t>
        </w:r>
        <w:r w:rsidDel="00000000" w:rsidR="00000000" w:rsidRPr="00000000">
          <w:rPr>
            <w:rtl w:val="0"/>
            <w:rPrChange w:author="María Carbajal" w:id="2" w:date="2025-08-18T23:10:41Z">
              <w:rPr/>
            </w:rPrChange>
          </w:rPr>
          <w:t xml:space="preserve"> and direct mentorship.</w:t>
          <w:br w:type="textWrapping"/>
        </w:r>
      </w:ins>
    </w:p>
    <w:p w:rsidR="00000000" w:rsidDel="00000000" w:rsidP="00000000" w:rsidRDefault="00000000" w:rsidRPr="00000000" w14:paraId="00000065">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yifx88cakzyw" w:id="11"/>
        <w:bookmarkEnd w:id="11"/>
        <w:r w:rsidDel="00000000" w:rsidR="00000000" w:rsidRPr="00000000">
          <w:rPr>
            <w:b w:val="1"/>
            <w:color w:val="000000"/>
            <w:sz w:val="26"/>
            <w:szCs w:val="26"/>
            <w:rtl w:val="0"/>
            <w:rPrChange w:author="María Carbajal" w:id="2" w:date="2025-08-18T23:10:41Z">
              <w:rPr/>
            </w:rPrChange>
          </w:rPr>
          <w:t xml:space="preserve">4. Success Indicators</w:t>
        </w:r>
      </w:ins>
    </w:p>
    <w:p w:rsidR="00000000" w:rsidDel="00000000" w:rsidP="00000000" w:rsidRDefault="00000000" w:rsidRPr="00000000" w14:paraId="00000066">
      <w:pPr>
        <w:numPr>
          <w:ilvl w:val="0"/>
          <w:numId w:val="38"/>
        </w:numPr>
        <w:spacing w:after="0" w:afterAutospacing="0" w:before="24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Students who complete the 21-day bootcamp and build a functioning prototype.</w:t>
          <w:br w:type="textWrapping"/>
        </w:r>
      </w:ins>
    </w:p>
    <w:p w:rsidR="00000000" w:rsidDel="00000000" w:rsidP="00000000" w:rsidRDefault="00000000" w:rsidRPr="00000000" w14:paraId="00000067">
      <w:pPr>
        <w:numPr>
          <w:ilvl w:val="0"/>
          <w:numId w:val="3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Learners who convert into </w:t>
        </w:r>
        <w:r w:rsidDel="00000000" w:rsidR="00000000" w:rsidRPr="00000000">
          <w:rPr>
            <w:b w:val="1"/>
            <w:rtl w:val="0"/>
            <w:rPrChange w:author="María Carbajal" w:id="2" w:date="2025-08-18T23:10:41Z">
              <w:rPr/>
            </w:rPrChange>
          </w:rPr>
          <w:t xml:space="preserve">Lifetime Access</w:t>
        </w:r>
        <w:r w:rsidDel="00000000" w:rsidR="00000000" w:rsidRPr="00000000">
          <w:rPr>
            <w:rtl w:val="0"/>
            <w:rPrChange w:author="María Carbajal" w:id="2" w:date="2025-08-18T23:10:41Z">
              <w:rPr/>
            </w:rPrChange>
          </w:rPr>
          <w:t xml:space="preserve"> ($197) because they value ongoing support.</w:t>
          <w:br w:type="textWrapping"/>
        </w:r>
      </w:ins>
    </w:p>
    <w:p w:rsidR="00000000" w:rsidDel="00000000" w:rsidP="00000000" w:rsidRDefault="00000000" w:rsidRPr="00000000" w14:paraId="00000068">
      <w:pPr>
        <w:numPr>
          <w:ilvl w:val="0"/>
          <w:numId w:val="38"/>
        </w:numPr>
        <w:spacing w:after="24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A subset who realize their idea has business potential and </w:t>
        </w:r>
        <w:r w:rsidDel="00000000" w:rsidR="00000000" w:rsidRPr="00000000">
          <w:rPr>
            <w:b w:val="1"/>
            <w:rtl w:val="0"/>
            <w:rPrChange w:author="María Carbajal" w:id="2" w:date="2025-08-18T23:10:41Z">
              <w:rPr/>
            </w:rPrChange>
          </w:rPr>
          <w:t xml:space="preserve">graduate into consulting clients</w:t>
        </w:r>
        <w:r w:rsidDel="00000000" w:rsidR="00000000" w:rsidRPr="00000000">
          <w:rPr>
            <w:rtl w:val="0"/>
            <w:rPrChange w:author="María Carbajal" w:id="2" w:date="2025-08-18T23:10:41Z">
              <w:rPr/>
            </w:rPrChange>
          </w:rPr>
          <w:t xml:space="preserve"> ($2K–$10K).</w:t>
          <w:br w:type="textWrapping"/>
        </w:r>
      </w:ins>
    </w:p>
    <w:p w:rsidR="00000000" w:rsidDel="00000000" w:rsidP="00000000" w:rsidRDefault="00000000" w:rsidRPr="00000000" w14:paraId="00000069">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45sgf8g0d3dc" w:id="12"/>
        <w:bookmarkEnd w:id="12"/>
        <w:r w:rsidDel="00000000" w:rsidR="00000000" w:rsidRPr="00000000">
          <w:rPr>
            <w:b w:val="1"/>
            <w:color w:val="000000"/>
            <w:sz w:val="26"/>
            <w:szCs w:val="26"/>
            <w:rtl w:val="0"/>
            <w:rPrChange w:author="María Carbajal" w:id="2" w:date="2025-08-18T23:10:41Z">
              <w:rPr/>
            </w:rPrChange>
          </w:rPr>
          <w:t xml:space="preserve">5. Ideal Student Archetypes</w:t>
        </w:r>
      </w:ins>
    </w:p>
    <w:p w:rsidR="00000000" w:rsidDel="00000000" w:rsidP="00000000" w:rsidRDefault="00000000" w:rsidRPr="00000000" w14:paraId="0000006A">
      <w:pPr>
        <w:numPr>
          <w:ilvl w:val="0"/>
          <w:numId w:val="2"/>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The Aspiring AI Developer</w:t>
        </w:r>
        <w:r w:rsidDel="00000000" w:rsidR="00000000" w:rsidRPr="00000000">
          <w:rPr>
            <w:rtl w:val="0"/>
            <w:rPrChange w:author="María Carbajal" w:id="2" w:date="2025-08-18T23:10:41Z">
              <w:rPr/>
            </w:rPrChange>
          </w:rPr>
          <w:t xml:space="preserve"> – young professional who wants coding skills to get a better job.</w:t>
          <w:br w:type="textWrapping"/>
        </w:r>
      </w:ins>
    </w:p>
    <w:p w:rsidR="00000000" w:rsidDel="00000000" w:rsidP="00000000" w:rsidRDefault="00000000" w:rsidRPr="00000000" w14:paraId="0000006B">
      <w:pPr>
        <w:numPr>
          <w:ilvl w:val="0"/>
          <w:numId w:val="2"/>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The Solo Founder</w:t>
        </w:r>
        <w:r w:rsidDel="00000000" w:rsidR="00000000" w:rsidRPr="00000000">
          <w:rPr>
            <w:rtl w:val="0"/>
            <w:rPrChange w:author="María Carbajal" w:id="2" w:date="2025-08-18T23:10:41Z">
              <w:rPr/>
            </w:rPrChange>
          </w:rPr>
          <w:t xml:space="preserve"> – has an app idea and wants to prototype cheaply.</w:t>
          <w:br w:type="textWrapping"/>
        </w:r>
      </w:ins>
    </w:p>
    <w:p w:rsidR="00000000" w:rsidDel="00000000" w:rsidP="00000000" w:rsidRDefault="00000000" w:rsidRPr="00000000" w14:paraId="0000006C">
      <w:pPr>
        <w:numPr>
          <w:ilvl w:val="0"/>
          <w:numId w:val="2"/>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The Consultant/Agency Owner</w:t>
        </w:r>
        <w:r w:rsidDel="00000000" w:rsidR="00000000" w:rsidRPr="00000000">
          <w:rPr>
            <w:rtl w:val="0"/>
            <w:rPrChange w:author="María Carbajal" w:id="2" w:date="2025-08-18T23:10:41Z">
              <w:rPr/>
            </w:rPrChange>
          </w:rPr>
          <w:t xml:space="preserve"> – wants to integrate AI tools into client projects.</w:t>
          <w:br w:type="textWrapping"/>
        </w:r>
      </w:ins>
    </w:p>
    <w:p w:rsidR="00000000" w:rsidDel="00000000" w:rsidP="00000000" w:rsidRDefault="00000000" w:rsidRPr="00000000" w14:paraId="0000006D">
      <w:pPr>
        <w:numPr>
          <w:ilvl w:val="0"/>
          <w:numId w:val="2"/>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The Corporate Upskiller</w:t>
        </w:r>
        <w:r w:rsidDel="00000000" w:rsidR="00000000" w:rsidRPr="00000000">
          <w:rPr>
            <w:rtl w:val="0"/>
            <w:rPrChange w:author="María Carbajal" w:id="2" w:date="2025-08-18T23:10:41Z">
              <w:rPr/>
            </w:rPrChange>
          </w:rPr>
          <w:t xml:space="preserve"> – employee in marketing/ops/tech who wants hands-on AI experience.</w:t>
          <w:br w:type="textWrapping"/>
        </w:r>
      </w:ins>
    </w:p>
    <w:p w:rsidR="00000000" w:rsidDel="00000000" w:rsidP="00000000" w:rsidRDefault="00000000" w:rsidRPr="00000000" w14:paraId="0000006E">
      <w:pPr>
        <w:spacing w:after="240" w:before="240" w:lineRule="auto"/>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6F">
      <w:pPr>
        <w:spacing w:after="240" w:before="240" w:lineRule="auto"/>
        <w:rPr>
          <w:ins w:author="María Carbajal" w:id="1" w:date="2025-08-18T23:10:41Z"/>
          <w:b w:val="1"/>
          <w:rPrChange w:author="María Carbajal" w:id="2" w:date="2025-08-18T23:10:41Z">
            <w:rPr/>
          </w:rPrChange>
        </w:rPr>
      </w:pPr>
      <w:ins w:author="María Carbajal" w:id="1" w:date="2025-08-18T23:10:41Z">
        <w:r w:rsidDel="00000000" w:rsidR="00000000" w:rsidRPr="00000000">
          <w:rPr>
            <w:rtl w:val="0"/>
            <w:rPrChange w:author="María Carbajal" w:id="2" w:date="2025-08-18T23:10:41Z">
              <w:rPr/>
            </w:rPrChange>
          </w:rPr>
          <w:t xml:space="preserve">✅ This positioning differentiates you from </w:t>
        </w:r>
        <w:r w:rsidDel="00000000" w:rsidR="00000000" w:rsidRPr="00000000">
          <w:rPr>
            <w:b w:val="1"/>
            <w:rtl w:val="0"/>
            <w:rPrChange w:author="María Carbajal" w:id="2" w:date="2025-08-18T23:10:41Z">
              <w:rPr/>
            </w:rPrChange>
          </w:rPr>
          <w:t xml:space="preserve">Udemy/Coursera</w:t>
        </w:r>
        <w:r w:rsidDel="00000000" w:rsidR="00000000" w:rsidRPr="00000000">
          <w:rPr>
            <w:rtl w:val="0"/>
            <w:rPrChange w:author="María Carbajal" w:id="2" w:date="2025-08-18T23:10:41Z">
              <w:rPr/>
            </w:rPrChange>
          </w:rPr>
          <w:t xml:space="preserve"> (cheap, self-paced, no support) and from </w:t>
        </w:r>
        <w:r w:rsidDel="00000000" w:rsidR="00000000" w:rsidRPr="00000000">
          <w:rPr>
            <w:b w:val="1"/>
            <w:rtl w:val="0"/>
            <w:rPrChange w:author="María Carbajal" w:id="2" w:date="2025-08-18T23:10:41Z">
              <w:rPr/>
            </w:rPrChange>
          </w:rPr>
          <w:t xml:space="preserve">Buildspace</w:t>
        </w:r>
        <w:r w:rsidDel="00000000" w:rsidR="00000000" w:rsidRPr="00000000">
          <w:rPr>
            <w:rtl w:val="0"/>
            <w:rPrChange w:author="María Carbajal" w:id="2" w:date="2025-08-18T23:10:41Z">
              <w:rPr/>
            </w:rPrChange>
          </w:rPr>
          <w:t xml:space="preserve"> (community-focused, but less accessible at low ticket). You’re offering </w:t>
        </w:r>
        <w:r w:rsidDel="00000000" w:rsidR="00000000" w:rsidRPr="00000000">
          <w:rPr>
            <w:b w:val="1"/>
            <w:rtl w:val="0"/>
            <w:rPrChange w:author="María Carbajal" w:id="2" w:date="2025-08-18T23:10:41Z">
              <w:rPr/>
            </w:rPrChange>
          </w:rPr>
          <w:t xml:space="preserve">hands-on outcomes, affordability, and a clear funnel into consulting.</w:t>
        </w:r>
      </w:ins>
    </w:p>
    <w:p w:rsidR="00000000" w:rsidDel="00000000" w:rsidP="00000000" w:rsidRDefault="00000000" w:rsidRPr="00000000" w14:paraId="00000070">
      <w:pPr>
        <w:spacing w:after="240" w:before="240" w:lineRule="auto"/>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71">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ndxnljisokge" w:id="13"/>
        <w:bookmarkEnd w:id="13"/>
        <w:r w:rsidDel="00000000" w:rsidR="00000000" w:rsidRPr="00000000">
          <w:rPr>
            <w:b w:val="1"/>
            <w:color w:val="000000"/>
            <w:sz w:val="26"/>
            <w:szCs w:val="26"/>
            <w:rtl w:val="0"/>
            <w:rPrChange w:author="María Carbajal" w:id="2" w:date="2025-08-18T23:10:41Z">
              <w:rPr/>
            </w:rPrChange>
          </w:rPr>
          <w:t xml:space="preserve">Clear Next Steps</w:t>
        </w:r>
      </w:ins>
    </w:p>
    <w:p w:rsidR="00000000" w:rsidDel="00000000" w:rsidP="00000000" w:rsidRDefault="00000000" w:rsidRPr="00000000" w14:paraId="00000072">
      <w:pPr>
        <w:numPr>
          <w:ilvl w:val="0"/>
          <w:numId w:val="48"/>
        </w:numPr>
        <w:spacing w:after="0" w:afterAutospacing="0" w:before="24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Build </w:t>
        </w:r>
        <w:r w:rsidDel="00000000" w:rsidR="00000000" w:rsidRPr="00000000">
          <w:rPr>
            <w:b w:val="1"/>
            <w:rtl w:val="0"/>
            <w:rPrChange w:author="María Carbajal" w:id="2" w:date="2025-08-18T23:10:41Z">
              <w:rPr/>
            </w:rPrChange>
          </w:rPr>
          <w:t xml:space="preserve">student personas</w:t>
        </w:r>
        <w:r w:rsidDel="00000000" w:rsidR="00000000" w:rsidRPr="00000000">
          <w:rPr>
            <w:rtl w:val="0"/>
            <w:rPrChange w:author="María Carbajal" w:id="2" w:date="2025-08-18T23:10:41Z">
              <w:rPr/>
            </w:rPrChange>
          </w:rPr>
          <w:t xml:space="preserve"> with names, motivations, and goals to humanize your target profiles.</w:t>
          <w:br w:type="textWrapping"/>
        </w:r>
      </w:ins>
    </w:p>
    <w:p w:rsidR="00000000" w:rsidDel="00000000" w:rsidP="00000000" w:rsidRDefault="00000000" w:rsidRPr="00000000" w14:paraId="00000073">
      <w:pPr>
        <w:numPr>
          <w:ilvl w:val="0"/>
          <w:numId w:val="4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Align </w:t>
        </w:r>
        <w:r w:rsidDel="00000000" w:rsidR="00000000" w:rsidRPr="00000000">
          <w:rPr>
            <w:b w:val="1"/>
            <w:rtl w:val="0"/>
            <w:rPrChange w:author="María Carbajal" w:id="2" w:date="2025-08-18T23:10:41Z">
              <w:rPr/>
            </w:rPrChange>
          </w:rPr>
          <w:t xml:space="preserve">marketing messaging</w:t>
        </w:r>
        <w:r w:rsidDel="00000000" w:rsidR="00000000" w:rsidRPr="00000000">
          <w:rPr>
            <w:rtl w:val="0"/>
            <w:rPrChange w:author="María Carbajal" w:id="2" w:date="2025-08-18T23:10:41Z">
              <w:rPr/>
            </w:rPrChange>
          </w:rPr>
          <w:t xml:space="preserve">: “From zero to your first AI app in 21 days – no prior coding needed.”</w:t>
          <w:br w:type="textWrapping"/>
        </w:r>
      </w:ins>
    </w:p>
    <w:p w:rsidR="00000000" w:rsidDel="00000000" w:rsidP="00000000" w:rsidRDefault="00000000" w:rsidRPr="00000000" w14:paraId="00000074">
      <w:pPr>
        <w:numPr>
          <w:ilvl w:val="0"/>
          <w:numId w:val="4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Collect early </w:t>
        </w:r>
        <w:r w:rsidDel="00000000" w:rsidR="00000000" w:rsidRPr="00000000">
          <w:rPr>
            <w:b w:val="1"/>
            <w:rtl w:val="0"/>
            <w:rPrChange w:author="María Carbajal" w:id="2" w:date="2025-08-18T23:10:41Z">
              <w:rPr/>
            </w:rPrChange>
          </w:rPr>
          <w:t xml:space="preserve">testimonials</w:t>
        </w:r>
        <w:r w:rsidDel="00000000" w:rsidR="00000000" w:rsidRPr="00000000">
          <w:rPr>
            <w:rtl w:val="0"/>
            <w:rPrChange w:author="María Carbajal" w:id="2" w:date="2025-08-18T23:10:41Z">
              <w:rPr/>
            </w:rPrChange>
          </w:rPr>
          <w:t xml:space="preserve"> that emphasize transformation and outcomes.</w:t>
          <w:br w:type="textWrapping"/>
        </w:r>
      </w:ins>
    </w:p>
    <w:p w:rsidR="00000000" w:rsidDel="00000000" w:rsidP="00000000" w:rsidRDefault="00000000" w:rsidRPr="00000000" w14:paraId="00000075">
      <w:pPr>
        <w:numPr>
          <w:ilvl w:val="0"/>
          <w:numId w:val="48"/>
        </w:numPr>
        <w:spacing w:after="24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Define </w:t>
        </w:r>
        <w:r w:rsidDel="00000000" w:rsidR="00000000" w:rsidRPr="00000000">
          <w:rPr>
            <w:b w:val="1"/>
            <w:rtl w:val="0"/>
            <w:rPrChange w:author="María Carbajal" w:id="2" w:date="2025-08-18T23:10:41Z">
              <w:rPr/>
            </w:rPrChange>
          </w:rPr>
          <w:t xml:space="preserve">eligibility signals</w:t>
        </w:r>
        <w:r w:rsidDel="00000000" w:rsidR="00000000" w:rsidRPr="00000000">
          <w:rPr>
            <w:rtl w:val="0"/>
            <w:rPrChange w:author="María Carbajal" w:id="2" w:date="2025-08-18T23:10:41Z">
              <w:rPr/>
            </w:rPrChange>
          </w:rPr>
          <w:t xml:space="preserve"> (e.g., already exploring AI tools, frustrated by online courses, eager to build fast).</w:t>
          <w:br w:type="textWrapping"/>
        </w:r>
      </w:ins>
    </w:p>
    <w:p w:rsidR="00000000" w:rsidDel="00000000" w:rsidP="00000000" w:rsidRDefault="00000000" w:rsidRPr="00000000" w14:paraId="00000076">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otvpz7s72sts" w:id="14"/>
        <w:bookmarkEnd w:id="14"/>
        <w:r w:rsidDel="00000000" w:rsidR="00000000" w:rsidRPr="00000000">
          <w:rPr>
            <w:b w:val="1"/>
            <w:color w:val="000000"/>
            <w:sz w:val="26"/>
            <w:szCs w:val="26"/>
            <w:rtl w:val="0"/>
            <w:rPrChange w:author="María Carbajal" w:id="2" w:date="2025-08-18T23:10:41Z">
              <w:rPr/>
            </w:rPrChange>
          </w:rPr>
          <w:t xml:space="preserve">Key Questions to Ask Myself</w:t>
        </w:r>
      </w:ins>
    </w:p>
    <w:p w:rsidR="00000000" w:rsidDel="00000000" w:rsidP="00000000" w:rsidRDefault="00000000" w:rsidRPr="00000000" w14:paraId="00000077">
      <w:pPr>
        <w:numPr>
          <w:ilvl w:val="0"/>
          <w:numId w:val="26"/>
        </w:numPr>
        <w:spacing w:after="0" w:afterAutospacing="0" w:before="24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Am I targeting more </w:t>
        </w:r>
        <w:r w:rsidDel="00000000" w:rsidR="00000000" w:rsidRPr="00000000">
          <w:rPr>
            <w:b w:val="1"/>
            <w:rtl w:val="0"/>
            <w:rPrChange w:author="María Carbajal" w:id="2" w:date="2025-08-18T23:10:41Z">
              <w:rPr/>
            </w:rPrChange>
          </w:rPr>
          <w:t xml:space="preserve">career changers</w:t>
        </w:r>
        <w:r w:rsidDel="00000000" w:rsidR="00000000" w:rsidRPr="00000000">
          <w:rPr>
            <w:rtl w:val="0"/>
            <w:rPrChange w:author="María Carbajal" w:id="2" w:date="2025-08-18T23:10:41Z">
              <w:rPr/>
            </w:rPrChange>
          </w:rPr>
          <w:t xml:space="preserve"> or more </w:t>
        </w:r>
        <w:r w:rsidDel="00000000" w:rsidR="00000000" w:rsidRPr="00000000">
          <w:rPr>
            <w:b w:val="1"/>
            <w:rtl w:val="0"/>
            <w:rPrChange w:author="María Carbajal" w:id="2" w:date="2025-08-18T23:10:41Z">
              <w:rPr/>
            </w:rPrChange>
          </w:rPr>
          <w:t xml:space="preserve">entrepreneurial founders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78">
      <w:pPr>
        <w:numPr>
          <w:ilvl w:val="0"/>
          <w:numId w:val="26"/>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Which segment has the </w:t>
        </w:r>
        <w:r w:rsidDel="00000000" w:rsidR="00000000" w:rsidRPr="00000000">
          <w:rPr>
            <w:b w:val="1"/>
            <w:rtl w:val="0"/>
            <w:rPrChange w:author="María Carbajal" w:id="2" w:date="2025-08-18T23:10:41Z">
              <w:rPr/>
            </w:rPrChange>
          </w:rPr>
          <w:t xml:space="preserve">highest upsell potential</w:t>
        </w:r>
        <w:r w:rsidDel="00000000" w:rsidR="00000000" w:rsidRPr="00000000">
          <w:rPr>
            <w:rtl w:val="0"/>
            <w:rPrChange w:author="María Carbajal" w:id="2" w:date="2025-08-18T23:10:41Z">
              <w:rPr/>
            </w:rPrChange>
          </w:rPr>
          <w:t xml:space="preserve"> into Lifetime Access and Consulting?</w:t>
          <w:br w:type="textWrapping"/>
        </w:r>
      </w:ins>
    </w:p>
    <w:p w:rsidR="00000000" w:rsidDel="00000000" w:rsidP="00000000" w:rsidRDefault="00000000" w:rsidRPr="00000000" w14:paraId="00000079">
      <w:pPr>
        <w:numPr>
          <w:ilvl w:val="0"/>
          <w:numId w:val="26"/>
        </w:numPr>
        <w:spacing w:after="240" w:before="0" w:beforeAutospacing="0" w:lineRule="auto"/>
        <w:ind w:left="72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Do I need to filter out students who are not committed (to keep completion rates high)?</w:t>
          <w:br w:type="textWrapping"/>
        </w:r>
      </w:ins>
    </w:p>
    <w:p w:rsidR="00000000" w:rsidDel="00000000" w:rsidP="00000000" w:rsidRDefault="00000000" w:rsidRPr="00000000" w14:paraId="0000007A">
      <w:pPr>
        <w:pStyle w:val="Heading3"/>
        <w:keepNext w:val="0"/>
        <w:keepLines w:val="0"/>
        <w:spacing w:before="280" w:lineRule="auto"/>
        <w:rPr>
          <w:ins w:author="María Carbajal" w:id="1" w:date="2025-08-18T23:10:41Z"/>
          <w:b w:val="1"/>
          <w:color w:val="000000"/>
          <w:sz w:val="26"/>
          <w:szCs w:val="26"/>
          <w:rPrChange w:author="María Carbajal" w:id="2" w:date="2025-08-18T23:10:41Z">
            <w:rPr/>
          </w:rPrChange>
        </w:rPr>
      </w:pPr>
      <w:ins w:author="María Carbajal" w:id="1" w:date="2025-08-18T23:10:41Z">
        <w:bookmarkStart w:colFirst="0" w:colLast="0" w:name="_4xwgmk10u9dh" w:id="15"/>
        <w:bookmarkEnd w:id="15"/>
        <w:r w:rsidDel="00000000" w:rsidR="00000000" w:rsidRPr="00000000">
          <w:rPr>
            <w:b w:val="1"/>
            <w:color w:val="000000"/>
            <w:sz w:val="26"/>
            <w:szCs w:val="26"/>
            <w:rtl w:val="0"/>
            <w:rPrChange w:author="María Carbajal" w:id="2" w:date="2025-08-18T23:10:41Z">
              <w:rPr/>
            </w:rPrChange>
          </w:rPr>
          <w:t xml:space="preserve">Decision Options to Consider</w:t>
        </w:r>
      </w:ins>
    </w:p>
    <w:p w:rsidR="00000000" w:rsidDel="00000000" w:rsidP="00000000" w:rsidRDefault="00000000" w:rsidRPr="00000000" w14:paraId="0000007B">
      <w:pPr>
        <w:numPr>
          <w:ilvl w:val="0"/>
          <w:numId w:val="41"/>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Focus narrowly</w:t>
        </w:r>
        <w:r w:rsidDel="00000000" w:rsidR="00000000" w:rsidRPr="00000000">
          <w:rPr>
            <w:rtl w:val="0"/>
            <w:rPrChange w:author="María Carbajal" w:id="2" w:date="2025-08-18T23:10:41Z">
              <w:rPr/>
            </w:rPrChange>
          </w:rPr>
          <w:t xml:space="preserve"> (e.g., entrepreneurs → consulting pipeline).</w:t>
          <w:br w:type="textWrapping"/>
        </w:r>
      </w:ins>
    </w:p>
    <w:p w:rsidR="00000000" w:rsidDel="00000000" w:rsidP="00000000" w:rsidRDefault="00000000" w:rsidRPr="00000000" w14:paraId="0000007C">
      <w:pPr>
        <w:numPr>
          <w:ilvl w:val="0"/>
          <w:numId w:val="41"/>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Stay broad</w:t>
        </w:r>
        <w:r w:rsidDel="00000000" w:rsidR="00000000" w:rsidRPr="00000000">
          <w:rPr>
            <w:rtl w:val="0"/>
            <w:rPrChange w:author="María Carbajal" w:id="2" w:date="2025-08-18T23:10:41Z">
              <w:rPr/>
            </w:rPrChange>
          </w:rPr>
          <w:t xml:space="preserve"> (young professionals, agencies, entrepreneurs → maximize bootcamp volume).</w:t>
          <w:br w:type="textWrapping"/>
        </w:r>
      </w:ins>
    </w:p>
    <w:p w:rsidR="00000000" w:rsidDel="00000000" w:rsidP="00000000" w:rsidRDefault="00000000" w:rsidRPr="00000000" w14:paraId="0000007D">
      <w:pPr>
        <w:numPr>
          <w:ilvl w:val="0"/>
          <w:numId w:val="41"/>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Segment funnels</w:t>
        </w:r>
        <w:r w:rsidDel="00000000" w:rsidR="00000000" w:rsidRPr="00000000">
          <w:rPr>
            <w:rtl w:val="0"/>
            <w:rPrChange w:author="María Carbajal" w:id="2" w:date="2025-08-18T23:10:41Z">
              <w:rPr/>
            </w:rPrChange>
          </w:rPr>
          <w:t xml:space="preserve"> (different messaging per archetype, but same bootcamp product).</w:t>
          <w:br w:type="textWrapping"/>
        </w:r>
        <w:r w:rsidDel="00000000" w:rsidR="00000000" w:rsidRPr="00000000">
          <w:rPr>
            <w:b w:val="1"/>
            <w:sz w:val="46"/>
            <w:szCs w:val="46"/>
            <w:rtl w:val="0"/>
            <w:rPrChange w:author="María Carbajal" w:id="2" w:date="2025-08-18T23:10:41Z">
              <w:rPr/>
            </w:rPrChange>
          </w:rPr>
          <w:t xml:space="preserve">deal Student Personas for QuAI Labs – Vibe Coding Bootcamp</w:t>
        </w:r>
      </w:ins>
    </w:p>
    <w:p w:rsidR="00000000" w:rsidDel="00000000" w:rsidP="00000000" w:rsidRDefault="00000000" w:rsidRPr="00000000" w14:paraId="0000007E">
      <w:pPr>
        <w:pStyle w:val="Heading2"/>
        <w:keepNext w:val="0"/>
        <w:keepLines w:val="0"/>
        <w:spacing w:after="80" w:lineRule="auto"/>
        <w:ind w:left="720" w:hanging="360"/>
        <w:rPr>
          <w:ins w:author="María Carbajal" w:id="1" w:date="2025-08-18T23:10:41Z"/>
          <w:b w:val="1"/>
          <w:sz w:val="34"/>
          <w:szCs w:val="34"/>
          <w:rPrChange w:author="María Carbajal" w:id="2" w:date="2025-08-18T23:10:41Z">
            <w:rPr/>
          </w:rPrChange>
        </w:rPr>
      </w:pPr>
      <w:ins w:author="María Carbajal" w:id="1" w:date="2025-08-18T23:10:41Z">
        <w:bookmarkStart w:colFirst="0" w:colLast="0" w:name="_oyyrhcebmhht" w:id="16"/>
        <w:bookmarkEnd w:id="16"/>
        <w:r w:rsidDel="00000000" w:rsidR="00000000" w:rsidRPr="00000000">
          <w:rPr>
            <w:b w:val="1"/>
            <w:sz w:val="34"/>
            <w:szCs w:val="34"/>
            <w:rtl w:val="0"/>
            <w:rPrChange w:author="María Carbajal" w:id="2" w:date="2025-08-18T23:10:41Z">
              <w:rPr/>
            </w:rPrChange>
          </w:rPr>
          <w:t xml:space="preserve">1. Sara, The Aspiring AI Developer</w:t>
        </w:r>
      </w:ins>
    </w:p>
    <w:p w:rsidR="00000000" w:rsidDel="00000000" w:rsidP="00000000" w:rsidRDefault="00000000" w:rsidRPr="00000000" w14:paraId="0000007F">
      <w:pPr>
        <w:numPr>
          <w:ilvl w:val="0"/>
          <w:numId w:val="43"/>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w:t>
        </w:r>
        <w:r w:rsidDel="00000000" w:rsidR="00000000" w:rsidRPr="00000000">
          <w:rPr>
            <w:rtl w:val="0"/>
            <w:rPrChange w:author="María Carbajal" w:id="2" w:date="2025-08-18T23:10:41Z">
              <w:rPr/>
            </w:rPrChange>
          </w:rPr>
          <w:t xml:space="preserve">: 27</w:t>
          <w:br w:type="textWrapping"/>
        </w:r>
      </w:ins>
    </w:p>
    <w:p w:rsidR="00000000" w:rsidDel="00000000" w:rsidP="00000000" w:rsidRDefault="00000000" w:rsidRPr="00000000" w14:paraId="00000080">
      <w:pPr>
        <w:numPr>
          <w:ilvl w:val="0"/>
          <w:numId w:val="4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Background</w:t>
        </w:r>
        <w:r w:rsidDel="00000000" w:rsidR="00000000" w:rsidRPr="00000000">
          <w:rPr>
            <w:rtl w:val="0"/>
            <w:rPrChange w:author="María Carbajal" w:id="2" w:date="2025-08-18T23:10:41Z">
              <w:rPr/>
            </w:rPrChange>
          </w:rPr>
          <w:t xml:space="preserve">: Marketing associate in Madrid, tired of repetitive reporting tasks.</w:t>
          <w:br w:type="textWrapping"/>
        </w:r>
      </w:ins>
    </w:p>
    <w:p w:rsidR="00000000" w:rsidDel="00000000" w:rsidP="00000000" w:rsidRDefault="00000000" w:rsidRPr="00000000" w14:paraId="00000081">
      <w:pPr>
        <w:numPr>
          <w:ilvl w:val="0"/>
          <w:numId w:val="4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Motivation</w:t>
        </w:r>
        <w:r w:rsidDel="00000000" w:rsidR="00000000" w:rsidRPr="00000000">
          <w:rPr>
            <w:rtl w:val="0"/>
            <w:rPrChange w:author="María Carbajal" w:id="2" w:date="2025-08-18T23:10:41Z">
              <w:rPr/>
            </w:rPrChange>
          </w:rPr>
          <w:t xml:space="preserve">: Wants to pivot into a more technical career path and believes AI coding will make her more employable.</w:t>
          <w:br w:type="textWrapping"/>
        </w:r>
      </w:ins>
    </w:p>
    <w:p w:rsidR="00000000" w:rsidDel="00000000" w:rsidP="00000000" w:rsidRDefault="00000000" w:rsidRPr="00000000" w14:paraId="00000082">
      <w:pPr>
        <w:numPr>
          <w:ilvl w:val="0"/>
          <w:numId w:val="4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Pain Points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83">
      <w:pPr>
        <w:numPr>
          <w:ilvl w:val="1"/>
          <w:numId w:val="43"/>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Overwhelmed by online courses (too theoretical, no guidance).</w:t>
          <w:br w:type="textWrapping"/>
        </w:r>
      </w:ins>
    </w:p>
    <w:p w:rsidR="00000000" w:rsidDel="00000000" w:rsidP="00000000" w:rsidRDefault="00000000" w:rsidRPr="00000000" w14:paraId="00000084">
      <w:pPr>
        <w:numPr>
          <w:ilvl w:val="1"/>
          <w:numId w:val="43"/>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Thinks coding is “too hard” but is curious to try.</w:t>
          <w:br w:type="textWrapping"/>
        </w:r>
      </w:ins>
    </w:p>
    <w:p w:rsidR="00000000" w:rsidDel="00000000" w:rsidP="00000000" w:rsidRDefault="00000000" w:rsidRPr="00000000" w14:paraId="00000085">
      <w:pPr>
        <w:numPr>
          <w:ilvl w:val="0"/>
          <w:numId w:val="43"/>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Goals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86">
      <w:pPr>
        <w:numPr>
          <w:ilvl w:val="1"/>
          <w:numId w:val="43"/>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Build her first AI-powered app (e.g., content generator).</w:t>
          <w:br w:type="textWrapping"/>
        </w:r>
      </w:ins>
    </w:p>
    <w:p w:rsidR="00000000" w:rsidDel="00000000" w:rsidP="00000000" w:rsidRDefault="00000000" w:rsidRPr="00000000" w14:paraId="00000087">
      <w:pPr>
        <w:numPr>
          <w:ilvl w:val="1"/>
          <w:numId w:val="43"/>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Gain confidence to showcase projects on her CV.</w:t>
          <w:br w:type="textWrapping"/>
        </w:r>
      </w:ins>
    </w:p>
    <w:p w:rsidR="00000000" w:rsidDel="00000000" w:rsidP="00000000" w:rsidRDefault="00000000" w:rsidRPr="00000000" w14:paraId="00000088">
      <w:pPr>
        <w:numPr>
          <w:ilvl w:val="0"/>
          <w:numId w:val="43"/>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Success Signal</w:t>
        </w:r>
        <w:r w:rsidDel="00000000" w:rsidR="00000000" w:rsidRPr="00000000">
          <w:rPr>
            <w:rtl w:val="0"/>
            <w:rPrChange w:author="María Carbajal" w:id="2" w:date="2025-08-18T23:10:41Z">
              <w:rPr/>
            </w:rPrChange>
          </w:rPr>
          <w:t xml:space="preserve">: Completes bootcamp → buys </w:t>
        </w:r>
        <w:r w:rsidDel="00000000" w:rsidR="00000000" w:rsidRPr="00000000">
          <w:rPr>
            <w:b w:val="1"/>
            <w:rtl w:val="0"/>
            <w:rPrChange w:author="María Carbajal" w:id="2" w:date="2025-08-18T23:10:41Z">
              <w:rPr/>
            </w:rPrChange>
          </w:rPr>
          <w:t xml:space="preserve">Lifetime Access</w:t>
        </w:r>
        <w:r w:rsidDel="00000000" w:rsidR="00000000" w:rsidRPr="00000000">
          <w:rPr>
            <w:rtl w:val="0"/>
            <w:rPrChange w:author="María Carbajal" w:id="2" w:date="2025-08-18T23:10:41Z">
              <w:rPr/>
            </w:rPrChange>
          </w:rPr>
          <w:t xml:space="preserve"> for ongoing support → possibly applies new skills at work or freelance.</w:t>
          <w:br w:type="textWrapping"/>
        </w:r>
      </w:ins>
    </w:p>
    <w:p w:rsidR="00000000" w:rsidDel="00000000" w:rsidP="00000000" w:rsidRDefault="00000000" w:rsidRPr="00000000" w14:paraId="00000089">
      <w:pPr>
        <w:spacing w:after="240" w:before="240" w:lineRule="auto"/>
        <w:ind w:left="720" w:hanging="360"/>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8A">
      <w:pPr>
        <w:pStyle w:val="Heading2"/>
        <w:keepNext w:val="0"/>
        <w:keepLines w:val="0"/>
        <w:spacing w:after="80" w:lineRule="auto"/>
        <w:ind w:left="720" w:hanging="360"/>
        <w:rPr>
          <w:ins w:author="María Carbajal" w:id="1" w:date="2025-08-18T23:10:41Z"/>
          <w:b w:val="1"/>
          <w:sz w:val="34"/>
          <w:szCs w:val="34"/>
          <w:rPrChange w:author="María Carbajal" w:id="2" w:date="2025-08-18T23:10:41Z">
            <w:rPr/>
          </w:rPrChange>
        </w:rPr>
      </w:pPr>
      <w:ins w:author="María Carbajal" w:id="1" w:date="2025-08-18T23:10:41Z">
        <w:bookmarkStart w:colFirst="0" w:colLast="0" w:name="_rg7qraael0av" w:id="17"/>
        <w:bookmarkEnd w:id="17"/>
        <w:r w:rsidDel="00000000" w:rsidR="00000000" w:rsidRPr="00000000">
          <w:rPr>
            <w:b w:val="1"/>
            <w:sz w:val="34"/>
            <w:szCs w:val="34"/>
            <w:rtl w:val="0"/>
            <w:rPrChange w:author="María Carbajal" w:id="2" w:date="2025-08-18T23:10:41Z">
              <w:rPr/>
            </w:rPrChange>
          </w:rPr>
          <w:t xml:space="preserve">2. Leo, The Solo Founder</w:t>
        </w:r>
      </w:ins>
    </w:p>
    <w:p w:rsidR="00000000" w:rsidDel="00000000" w:rsidP="00000000" w:rsidRDefault="00000000" w:rsidRPr="00000000" w14:paraId="0000008B">
      <w:pPr>
        <w:numPr>
          <w:ilvl w:val="0"/>
          <w:numId w:val="8"/>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w:t>
        </w:r>
        <w:r w:rsidDel="00000000" w:rsidR="00000000" w:rsidRPr="00000000">
          <w:rPr>
            <w:rtl w:val="0"/>
            <w:rPrChange w:author="María Carbajal" w:id="2" w:date="2025-08-18T23:10:41Z">
              <w:rPr/>
            </w:rPrChange>
          </w:rPr>
          <w:t xml:space="preserve">: 33</w:t>
          <w:br w:type="textWrapping"/>
        </w:r>
      </w:ins>
    </w:p>
    <w:p w:rsidR="00000000" w:rsidDel="00000000" w:rsidP="00000000" w:rsidRDefault="00000000" w:rsidRPr="00000000" w14:paraId="0000008C">
      <w:pPr>
        <w:numPr>
          <w:ilvl w:val="0"/>
          <w:numId w:val="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Background</w:t>
        </w:r>
        <w:r w:rsidDel="00000000" w:rsidR="00000000" w:rsidRPr="00000000">
          <w:rPr>
            <w:rtl w:val="0"/>
            <w:rPrChange w:author="María Carbajal" w:id="2" w:date="2025-08-18T23:10:41Z">
              <w:rPr/>
            </w:rPrChange>
          </w:rPr>
          <w:t xml:space="preserve">: Non-technical entrepreneur in Lyon with an idea for an AI productivity tool.</w:t>
          <w:br w:type="textWrapping"/>
        </w:r>
      </w:ins>
    </w:p>
    <w:p w:rsidR="00000000" w:rsidDel="00000000" w:rsidP="00000000" w:rsidRDefault="00000000" w:rsidRPr="00000000" w14:paraId="0000008D">
      <w:pPr>
        <w:numPr>
          <w:ilvl w:val="0"/>
          <w:numId w:val="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Motivation</w:t>
        </w:r>
        <w:r w:rsidDel="00000000" w:rsidR="00000000" w:rsidRPr="00000000">
          <w:rPr>
            <w:rtl w:val="0"/>
            <w:rPrChange w:author="María Carbajal" w:id="2" w:date="2025-08-18T23:10:41Z">
              <w:rPr/>
            </w:rPrChange>
          </w:rPr>
          <w:t xml:space="preserve">: Needs to validate his idea quickly without spending thousands on developers.</w:t>
          <w:br w:type="textWrapping"/>
        </w:r>
      </w:ins>
    </w:p>
    <w:p w:rsidR="00000000" w:rsidDel="00000000" w:rsidP="00000000" w:rsidRDefault="00000000" w:rsidRPr="00000000" w14:paraId="0000008E">
      <w:pPr>
        <w:numPr>
          <w:ilvl w:val="0"/>
          <w:numId w:val="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Pain Points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8F">
      <w:pPr>
        <w:numPr>
          <w:ilvl w:val="1"/>
          <w:numId w:val="8"/>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Doesn’t know how to prototype.</w:t>
          <w:br w:type="textWrapping"/>
        </w:r>
      </w:ins>
    </w:p>
    <w:p w:rsidR="00000000" w:rsidDel="00000000" w:rsidP="00000000" w:rsidRDefault="00000000" w:rsidRPr="00000000" w14:paraId="00000090">
      <w:pPr>
        <w:numPr>
          <w:ilvl w:val="1"/>
          <w:numId w:val="8"/>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Afraid of being “stuck” with agencies that overcharge.</w:t>
          <w:br w:type="textWrapping"/>
        </w:r>
      </w:ins>
    </w:p>
    <w:p w:rsidR="00000000" w:rsidDel="00000000" w:rsidP="00000000" w:rsidRDefault="00000000" w:rsidRPr="00000000" w14:paraId="00000091">
      <w:pPr>
        <w:numPr>
          <w:ilvl w:val="0"/>
          <w:numId w:val="8"/>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Goals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92">
      <w:pPr>
        <w:numPr>
          <w:ilvl w:val="1"/>
          <w:numId w:val="8"/>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Build a functioning prototype in 21 days.</w:t>
          <w:br w:type="textWrapping"/>
        </w:r>
      </w:ins>
    </w:p>
    <w:p w:rsidR="00000000" w:rsidDel="00000000" w:rsidP="00000000" w:rsidRDefault="00000000" w:rsidRPr="00000000" w14:paraId="00000093">
      <w:pPr>
        <w:numPr>
          <w:ilvl w:val="1"/>
          <w:numId w:val="8"/>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Use it to pitch investors or test with first users.</w:t>
          <w:br w:type="textWrapping"/>
        </w:r>
      </w:ins>
    </w:p>
    <w:p w:rsidR="00000000" w:rsidDel="00000000" w:rsidP="00000000" w:rsidRDefault="00000000" w:rsidRPr="00000000" w14:paraId="00000094">
      <w:pPr>
        <w:numPr>
          <w:ilvl w:val="0"/>
          <w:numId w:val="8"/>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Success Signal</w:t>
        </w:r>
        <w:r w:rsidDel="00000000" w:rsidR="00000000" w:rsidRPr="00000000">
          <w:rPr>
            <w:rtl w:val="0"/>
            <w:rPrChange w:author="María Carbajal" w:id="2" w:date="2025-08-18T23:10:41Z">
              <w:rPr/>
            </w:rPrChange>
          </w:rPr>
          <w:t xml:space="preserve">: Completes bootcamp → realizes potential → upgrades to </w:t>
        </w:r>
        <w:r w:rsidDel="00000000" w:rsidR="00000000" w:rsidRPr="00000000">
          <w:rPr>
            <w:b w:val="1"/>
            <w:rtl w:val="0"/>
            <w:rPrChange w:author="María Carbajal" w:id="2" w:date="2025-08-18T23:10:41Z">
              <w:rPr/>
            </w:rPrChange>
          </w:rPr>
          <w:t xml:space="preserve">Consulting Package</w:t>
        </w:r>
        <w:r w:rsidDel="00000000" w:rsidR="00000000" w:rsidRPr="00000000">
          <w:rPr>
            <w:rtl w:val="0"/>
            <w:rPrChange w:author="María Carbajal" w:id="2" w:date="2025-08-18T23:10:41Z">
              <w:rPr/>
            </w:rPrChange>
          </w:rPr>
          <w:t xml:space="preserve"> ($2K–$10K).</w:t>
          <w:br w:type="textWrapping"/>
        </w:r>
      </w:ins>
    </w:p>
    <w:p w:rsidR="00000000" w:rsidDel="00000000" w:rsidP="00000000" w:rsidRDefault="00000000" w:rsidRPr="00000000" w14:paraId="00000095">
      <w:pPr>
        <w:spacing w:after="240" w:before="240" w:lineRule="auto"/>
        <w:ind w:left="720" w:hanging="360"/>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96">
      <w:pPr>
        <w:pStyle w:val="Heading2"/>
        <w:keepNext w:val="0"/>
        <w:keepLines w:val="0"/>
        <w:spacing w:after="80" w:lineRule="auto"/>
        <w:ind w:left="720" w:hanging="360"/>
        <w:rPr>
          <w:ins w:author="María Carbajal" w:id="1" w:date="2025-08-18T23:10:41Z"/>
          <w:b w:val="1"/>
          <w:sz w:val="34"/>
          <w:szCs w:val="34"/>
          <w:rPrChange w:author="María Carbajal" w:id="2" w:date="2025-08-18T23:10:41Z">
            <w:rPr/>
          </w:rPrChange>
        </w:rPr>
      </w:pPr>
      <w:ins w:author="María Carbajal" w:id="1" w:date="2025-08-18T23:10:41Z">
        <w:bookmarkStart w:colFirst="0" w:colLast="0" w:name="_155xnwx9p1e0" w:id="18"/>
        <w:bookmarkEnd w:id="18"/>
        <w:r w:rsidDel="00000000" w:rsidR="00000000" w:rsidRPr="00000000">
          <w:rPr>
            <w:b w:val="1"/>
            <w:sz w:val="34"/>
            <w:szCs w:val="34"/>
            <w:rtl w:val="0"/>
            <w:rPrChange w:author="María Carbajal" w:id="2" w:date="2025-08-18T23:10:41Z">
              <w:rPr/>
            </w:rPrChange>
          </w:rPr>
          <w:t xml:space="preserve">3. Amira, The Consultant/Agency Owner</w:t>
        </w:r>
      </w:ins>
    </w:p>
    <w:p w:rsidR="00000000" w:rsidDel="00000000" w:rsidP="00000000" w:rsidRDefault="00000000" w:rsidRPr="00000000" w14:paraId="00000097">
      <w:pPr>
        <w:numPr>
          <w:ilvl w:val="0"/>
          <w:numId w:val="11"/>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w:t>
        </w:r>
        <w:r w:rsidDel="00000000" w:rsidR="00000000" w:rsidRPr="00000000">
          <w:rPr>
            <w:rtl w:val="0"/>
            <w:rPrChange w:author="María Carbajal" w:id="2" w:date="2025-08-18T23:10:41Z">
              <w:rPr/>
            </w:rPrChange>
          </w:rPr>
          <w:t xml:space="preserve">: 36</w:t>
          <w:br w:type="textWrapping"/>
        </w:r>
      </w:ins>
    </w:p>
    <w:p w:rsidR="00000000" w:rsidDel="00000000" w:rsidP="00000000" w:rsidRDefault="00000000" w:rsidRPr="00000000" w14:paraId="00000098">
      <w:pPr>
        <w:numPr>
          <w:ilvl w:val="0"/>
          <w:numId w:val="11"/>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Background</w:t>
        </w:r>
        <w:r w:rsidDel="00000000" w:rsidR="00000000" w:rsidRPr="00000000">
          <w:rPr>
            <w:rtl w:val="0"/>
            <w:rPrChange w:author="María Carbajal" w:id="2" w:date="2025-08-18T23:10:41Z">
              <w:rPr/>
            </w:rPrChange>
          </w:rPr>
          <w:t xml:space="preserve">: Runs a small digital marketing agency in Paris.</w:t>
          <w:br w:type="textWrapping"/>
        </w:r>
      </w:ins>
    </w:p>
    <w:p w:rsidR="00000000" w:rsidDel="00000000" w:rsidP="00000000" w:rsidRDefault="00000000" w:rsidRPr="00000000" w14:paraId="00000099">
      <w:pPr>
        <w:numPr>
          <w:ilvl w:val="0"/>
          <w:numId w:val="11"/>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Motivation</w:t>
        </w:r>
        <w:r w:rsidDel="00000000" w:rsidR="00000000" w:rsidRPr="00000000">
          <w:rPr>
            <w:rtl w:val="0"/>
            <w:rPrChange w:author="María Carbajal" w:id="2" w:date="2025-08-18T23:10:41Z">
              <w:rPr/>
            </w:rPrChange>
          </w:rPr>
          <w:t xml:space="preserve">: Wants to integrate AI tools into her client services (chatbots, automation, content apps).</w:t>
          <w:br w:type="textWrapping"/>
        </w:r>
      </w:ins>
    </w:p>
    <w:p w:rsidR="00000000" w:rsidDel="00000000" w:rsidP="00000000" w:rsidRDefault="00000000" w:rsidRPr="00000000" w14:paraId="0000009A">
      <w:pPr>
        <w:numPr>
          <w:ilvl w:val="0"/>
          <w:numId w:val="11"/>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Pain Points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9B">
      <w:pPr>
        <w:numPr>
          <w:ilvl w:val="1"/>
          <w:numId w:val="11"/>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Relies on freelancers for tech and it slows her down.</w:t>
          <w:br w:type="textWrapping"/>
        </w:r>
      </w:ins>
    </w:p>
    <w:p w:rsidR="00000000" w:rsidDel="00000000" w:rsidP="00000000" w:rsidRDefault="00000000" w:rsidRPr="00000000" w14:paraId="0000009C">
      <w:pPr>
        <w:numPr>
          <w:ilvl w:val="1"/>
          <w:numId w:val="11"/>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Clients are asking about AI, but she feels behind.</w:t>
          <w:br w:type="textWrapping"/>
        </w:r>
      </w:ins>
    </w:p>
    <w:p w:rsidR="00000000" w:rsidDel="00000000" w:rsidP="00000000" w:rsidRDefault="00000000" w:rsidRPr="00000000" w14:paraId="0000009D">
      <w:pPr>
        <w:numPr>
          <w:ilvl w:val="0"/>
          <w:numId w:val="11"/>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Goals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9E">
      <w:pPr>
        <w:numPr>
          <w:ilvl w:val="1"/>
          <w:numId w:val="11"/>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Build 1–2 AI app templates she can resell/adapt for clients.</w:t>
          <w:br w:type="textWrapping"/>
        </w:r>
      </w:ins>
    </w:p>
    <w:p w:rsidR="00000000" w:rsidDel="00000000" w:rsidP="00000000" w:rsidRDefault="00000000" w:rsidRPr="00000000" w14:paraId="0000009F">
      <w:pPr>
        <w:numPr>
          <w:ilvl w:val="1"/>
          <w:numId w:val="11"/>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Position her agency as “AI-ready.”</w:t>
          <w:br w:type="textWrapping"/>
        </w:r>
      </w:ins>
    </w:p>
    <w:p w:rsidR="00000000" w:rsidDel="00000000" w:rsidP="00000000" w:rsidRDefault="00000000" w:rsidRPr="00000000" w14:paraId="000000A0">
      <w:pPr>
        <w:numPr>
          <w:ilvl w:val="0"/>
          <w:numId w:val="11"/>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Success Signal</w:t>
        </w:r>
        <w:r w:rsidDel="00000000" w:rsidR="00000000" w:rsidRPr="00000000">
          <w:rPr>
            <w:rtl w:val="0"/>
            <w:rPrChange w:author="María Carbajal" w:id="2" w:date="2025-08-18T23:10:41Z">
              <w:rPr/>
            </w:rPrChange>
          </w:rPr>
          <w:t xml:space="preserve">: Completes bootcamp → lifetime access to keep learning → becomes a recurring </w:t>
        </w:r>
        <w:r w:rsidDel="00000000" w:rsidR="00000000" w:rsidRPr="00000000">
          <w:rPr>
            <w:b w:val="1"/>
            <w:rtl w:val="0"/>
            <w:rPrChange w:author="María Carbajal" w:id="2" w:date="2025-08-18T23:10:41Z">
              <w:rPr/>
            </w:rPrChange>
          </w:rPr>
          <w:t xml:space="preserve">consulting client</w:t>
        </w:r>
        <w:r w:rsidDel="00000000" w:rsidR="00000000" w:rsidRPr="00000000">
          <w:rPr>
            <w:rtl w:val="0"/>
            <w:rPrChange w:author="María Carbajal" w:id="2" w:date="2025-08-18T23:10:41Z">
              <w:rPr/>
            </w:rPrChange>
          </w:rPr>
          <w:t xml:space="preserve"> for advanced builds.</w:t>
          <w:br w:type="textWrapping"/>
        </w:r>
      </w:ins>
    </w:p>
    <w:p w:rsidR="00000000" w:rsidDel="00000000" w:rsidP="00000000" w:rsidRDefault="00000000" w:rsidRPr="00000000" w14:paraId="000000A1">
      <w:pPr>
        <w:spacing w:after="240" w:before="240" w:lineRule="auto"/>
        <w:ind w:left="720" w:hanging="360"/>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A2">
      <w:pPr>
        <w:pStyle w:val="Heading2"/>
        <w:keepNext w:val="0"/>
        <w:keepLines w:val="0"/>
        <w:spacing w:after="80" w:lineRule="auto"/>
        <w:ind w:left="720" w:hanging="360"/>
        <w:rPr>
          <w:ins w:author="María Carbajal" w:id="1" w:date="2025-08-18T23:10:41Z"/>
          <w:b w:val="1"/>
          <w:sz w:val="34"/>
          <w:szCs w:val="34"/>
          <w:rPrChange w:author="María Carbajal" w:id="2" w:date="2025-08-18T23:10:41Z">
            <w:rPr/>
          </w:rPrChange>
        </w:rPr>
      </w:pPr>
      <w:ins w:author="María Carbajal" w:id="1" w:date="2025-08-18T23:10:41Z">
        <w:bookmarkStart w:colFirst="0" w:colLast="0" w:name="_t0hu7yje246" w:id="19"/>
        <w:bookmarkEnd w:id="19"/>
        <w:r w:rsidDel="00000000" w:rsidR="00000000" w:rsidRPr="00000000">
          <w:rPr>
            <w:b w:val="1"/>
            <w:sz w:val="34"/>
            <w:szCs w:val="34"/>
            <w:rtl w:val="0"/>
            <w:rPrChange w:author="María Carbajal" w:id="2" w:date="2025-08-18T23:10:41Z">
              <w:rPr/>
            </w:rPrChange>
          </w:rPr>
          <w:t xml:space="preserve">4. Carlos, The Corporate Upskiller</w:t>
        </w:r>
      </w:ins>
    </w:p>
    <w:p w:rsidR="00000000" w:rsidDel="00000000" w:rsidP="00000000" w:rsidRDefault="00000000" w:rsidRPr="00000000" w14:paraId="000000A3">
      <w:pPr>
        <w:numPr>
          <w:ilvl w:val="0"/>
          <w:numId w:val="40"/>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Age</w:t>
        </w:r>
        <w:r w:rsidDel="00000000" w:rsidR="00000000" w:rsidRPr="00000000">
          <w:rPr>
            <w:rtl w:val="0"/>
            <w:rPrChange w:author="María Carbajal" w:id="2" w:date="2025-08-18T23:10:41Z">
              <w:rPr/>
            </w:rPrChange>
          </w:rPr>
          <w:t xml:space="preserve">: 29</w:t>
          <w:br w:type="textWrapping"/>
        </w:r>
      </w:ins>
    </w:p>
    <w:p w:rsidR="00000000" w:rsidDel="00000000" w:rsidP="00000000" w:rsidRDefault="00000000" w:rsidRPr="00000000" w14:paraId="000000A4">
      <w:pPr>
        <w:numPr>
          <w:ilvl w:val="0"/>
          <w:numId w:val="40"/>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Background</w:t>
        </w:r>
        <w:r w:rsidDel="00000000" w:rsidR="00000000" w:rsidRPr="00000000">
          <w:rPr>
            <w:rtl w:val="0"/>
            <w:rPrChange w:author="María Carbajal" w:id="2" w:date="2025-08-18T23:10:41Z">
              <w:rPr/>
            </w:rPrChange>
          </w:rPr>
          <w:t xml:space="preserve">: Works in operations at a logistics company in Barcelona.</w:t>
          <w:br w:type="textWrapping"/>
        </w:r>
      </w:ins>
    </w:p>
    <w:p w:rsidR="00000000" w:rsidDel="00000000" w:rsidP="00000000" w:rsidRDefault="00000000" w:rsidRPr="00000000" w14:paraId="000000A5">
      <w:pPr>
        <w:numPr>
          <w:ilvl w:val="0"/>
          <w:numId w:val="40"/>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Motivation</w:t>
        </w:r>
        <w:r w:rsidDel="00000000" w:rsidR="00000000" w:rsidRPr="00000000">
          <w:rPr>
            <w:rtl w:val="0"/>
            <w:rPrChange w:author="María Carbajal" w:id="2" w:date="2025-08-18T23:10:41Z">
              <w:rPr/>
            </w:rPrChange>
          </w:rPr>
          <w:t xml:space="preserve">: His company is talking about AI adoption; he wants to be the “internal expert” to future-proof his role.</w:t>
          <w:br w:type="textWrapping"/>
        </w:r>
      </w:ins>
    </w:p>
    <w:p w:rsidR="00000000" w:rsidDel="00000000" w:rsidP="00000000" w:rsidRDefault="00000000" w:rsidRPr="00000000" w14:paraId="000000A6">
      <w:pPr>
        <w:numPr>
          <w:ilvl w:val="0"/>
          <w:numId w:val="40"/>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Pain Points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A7">
      <w:pPr>
        <w:numPr>
          <w:ilvl w:val="1"/>
          <w:numId w:val="40"/>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HR trainings are outdated and boring.</w:t>
          <w:br w:type="textWrapping"/>
        </w:r>
      </w:ins>
    </w:p>
    <w:p w:rsidR="00000000" w:rsidDel="00000000" w:rsidP="00000000" w:rsidRDefault="00000000" w:rsidRPr="00000000" w14:paraId="000000A8">
      <w:pPr>
        <w:numPr>
          <w:ilvl w:val="1"/>
          <w:numId w:val="40"/>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Wants practical AI skills but doesn’t know where to start.</w:t>
          <w:br w:type="textWrapping"/>
        </w:r>
      </w:ins>
    </w:p>
    <w:p w:rsidR="00000000" w:rsidDel="00000000" w:rsidP="00000000" w:rsidRDefault="00000000" w:rsidRPr="00000000" w14:paraId="000000A9">
      <w:pPr>
        <w:numPr>
          <w:ilvl w:val="0"/>
          <w:numId w:val="40"/>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Goals</w:t>
        </w:r>
        <w:r w:rsidDel="00000000" w:rsidR="00000000" w:rsidRPr="00000000">
          <w:rPr>
            <w:rtl w:val="0"/>
            <w:rPrChange w:author="María Carbajal" w:id="2" w:date="2025-08-18T23:10:41Z">
              <w:rPr/>
            </w:rPrChange>
          </w:rPr>
          <w:t xml:space="preserve">:</w:t>
          <w:br w:type="textWrapping"/>
        </w:r>
      </w:ins>
    </w:p>
    <w:p w:rsidR="00000000" w:rsidDel="00000000" w:rsidP="00000000" w:rsidRDefault="00000000" w:rsidRPr="00000000" w14:paraId="000000AA">
      <w:pPr>
        <w:numPr>
          <w:ilvl w:val="1"/>
          <w:numId w:val="40"/>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Build a small internal AI app (e.g., data dashboard or automation).</w:t>
          <w:br w:type="textWrapping"/>
        </w:r>
      </w:ins>
    </w:p>
    <w:p w:rsidR="00000000" w:rsidDel="00000000" w:rsidP="00000000" w:rsidRDefault="00000000" w:rsidRPr="00000000" w14:paraId="000000AB">
      <w:pPr>
        <w:numPr>
          <w:ilvl w:val="1"/>
          <w:numId w:val="40"/>
        </w:numPr>
        <w:spacing w:after="0" w:afterAutospacing="0" w:before="0" w:beforeAutospacing="0" w:lineRule="auto"/>
        <w:ind w:left="1440" w:hanging="360"/>
        <w:rPr>
          <w:ins w:author="María Carbajal" w:id="1" w:date="2025-08-18T23:10:41Z"/>
        </w:rPr>
      </w:pPr>
      <w:ins w:author="María Carbajal" w:id="1" w:date="2025-08-18T23:10:41Z">
        <w:r w:rsidDel="00000000" w:rsidR="00000000" w:rsidRPr="00000000">
          <w:rPr>
            <w:rtl w:val="0"/>
            <w:rPrChange w:author="María Carbajal" w:id="2" w:date="2025-08-18T23:10:41Z">
              <w:rPr/>
            </w:rPrChange>
          </w:rPr>
          <w:t xml:space="preserve">Position himself for promotion or transition into an innovation role.</w:t>
          <w:br w:type="textWrapping"/>
        </w:r>
      </w:ins>
    </w:p>
    <w:p w:rsidR="00000000" w:rsidDel="00000000" w:rsidP="00000000" w:rsidRDefault="00000000" w:rsidRPr="00000000" w14:paraId="000000AC">
      <w:pPr>
        <w:numPr>
          <w:ilvl w:val="0"/>
          <w:numId w:val="40"/>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Success Signal</w:t>
        </w:r>
        <w:r w:rsidDel="00000000" w:rsidR="00000000" w:rsidRPr="00000000">
          <w:rPr>
            <w:rtl w:val="0"/>
            <w:rPrChange w:author="María Carbajal" w:id="2" w:date="2025-08-18T23:10:41Z">
              <w:rPr/>
            </w:rPrChange>
          </w:rPr>
          <w:t xml:space="preserve">: Completes bootcamp → advocates for company to sponsor </w:t>
        </w:r>
        <w:r w:rsidDel="00000000" w:rsidR="00000000" w:rsidRPr="00000000">
          <w:rPr>
            <w:b w:val="1"/>
            <w:rtl w:val="0"/>
            <w:rPrChange w:author="María Carbajal" w:id="2" w:date="2025-08-18T23:10:41Z">
              <w:rPr/>
            </w:rPrChange>
          </w:rPr>
          <w:t xml:space="preserve">consulting project</w:t>
        </w:r>
        <w:r w:rsidDel="00000000" w:rsidR="00000000" w:rsidRPr="00000000">
          <w:rPr>
            <w:rtl w:val="0"/>
            <w:rPrChange w:author="María Carbajal" w:id="2" w:date="2025-08-18T23:10:41Z">
              <w:rPr/>
            </w:rPrChange>
          </w:rPr>
          <w:t xml:space="preserve"> with QuAI Labs.</w:t>
          <w:br w:type="textWrapping"/>
        </w:r>
      </w:ins>
    </w:p>
    <w:p w:rsidR="00000000" w:rsidDel="00000000" w:rsidP="00000000" w:rsidRDefault="00000000" w:rsidRPr="00000000" w14:paraId="000000AD">
      <w:pPr>
        <w:spacing w:after="240" w:before="240" w:lineRule="auto"/>
        <w:ind w:left="720" w:hanging="360"/>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AE">
      <w:pPr>
        <w:pStyle w:val="Heading1"/>
        <w:keepNext w:val="0"/>
        <w:keepLines w:val="0"/>
        <w:spacing w:before="480" w:lineRule="auto"/>
        <w:ind w:left="720" w:hanging="360"/>
        <w:rPr>
          <w:ins w:author="María Carbajal" w:id="1" w:date="2025-08-18T23:10:41Z"/>
          <w:b w:val="1"/>
          <w:sz w:val="46"/>
          <w:szCs w:val="46"/>
          <w:rPrChange w:author="María Carbajal" w:id="2" w:date="2025-08-18T23:10:41Z">
            <w:rPr/>
          </w:rPrChange>
        </w:rPr>
      </w:pPr>
      <w:ins w:author="María Carbajal" w:id="1" w:date="2025-08-18T23:10:41Z">
        <w:bookmarkStart w:colFirst="0" w:colLast="0" w:name="_vx9p33j6nvdn" w:id="20"/>
        <w:bookmarkEnd w:id="20"/>
        <w:r w:rsidDel="00000000" w:rsidR="00000000" w:rsidRPr="00000000">
          <w:rPr>
            <w:b w:val="1"/>
            <w:sz w:val="46"/>
            <w:szCs w:val="46"/>
            <w:rtl w:val="0"/>
            <w:rPrChange w:author="María Carbajal" w:id="2" w:date="2025-08-18T23:10:41Z">
              <w:rPr/>
            </w:rPrChange>
          </w:rPr>
          <w:t xml:space="preserve">🔑 How to Use These Personas</w:t>
        </w:r>
      </w:ins>
    </w:p>
    <w:p w:rsidR="00000000" w:rsidDel="00000000" w:rsidP="00000000" w:rsidRDefault="00000000" w:rsidRPr="00000000" w14:paraId="000000AF">
      <w:pPr>
        <w:numPr>
          <w:ilvl w:val="0"/>
          <w:numId w:val="5"/>
        </w:numPr>
        <w:spacing w:after="0" w:afterAutospacing="0" w:before="24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Marketing</w:t>
        </w:r>
        <w:r w:rsidDel="00000000" w:rsidR="00000000" w:rsidRPr="00000000">
          <w:rPr>
            <w:rtl w:val="0"/>
            <w:rPrChange w:author="María Carbajal" w:id="2" w:date="2025-08-18T23:10:41Z">
              <w:rPr/>
            </w:rPrChange>
          </w:rPr>
          <w:t xml:space="preserve">: Write ad copy and landing pages addressing their exact frustrations and goals.</w:t>
          <w:br w:type="textWrapping"/>
        </w:r>
      </w:ins>
    </w:p>
    <w:p w:rsidR="00000000" w:rsidDel="00000000" w:rsidP="00000000" w:rsidRDefault="00000000" w:rsidRPr="00000000" w14:paraId="000000B0">
      <w:pPr>
        <w:numPr>
          <w:ilvl w:val="0"/>
          <w:numId w:val="5"/>
        </w:numPr>
        <w:spacing w:after="0" w:afterAutospacing="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Curriculum Design</w:t>
        </w:r>
        <w:r w:rsidDel="00000000" w:rsidR="00000000" w:rsidRPr="00000000">
          <w:rPr>
            <w:rtl w:val="0"/>
            <w:rPrChange w:author="María Carbajal" w:id="2" w:date="2025-08-18T23:10:41Z">
              <w:rPr/>
            </w:rPrChange>
          </w:rPr>
          <w:t xml:space="preserve">: Include examples/projects tailored to each persona (e.g., “Build a content generator” for Sara, “Build a client portal” for Amira).</w:t>
          <w:br w:type="textWrapping"/>
        </w:r>
      </w:ins>
    </w:p>
    <w:p w:rsidR="00000000" w:rsidDel="00000000" w:rsidP="00000000" w:rsidRDefault="00000000" w:rsidRPr="00000000" w14:paraId="000000B1">
      <w:pPr>
        <w:numPr>
          <w:ilvl w:val="0"/>
          <w:numId w:val="5"/>
        </w:numPr>
        <w:spacing w:after="240" w:before="0" w:beforeAutospacing="0" w:lineRule="auto"/>
        <w:ind w:left="720" w:hanging="360"/>
        <w:rPr>
          <w:ins w:author="María Carbajal" w:id="1" w:date="2025-08-18T23:10:41Z"/>
        </w:rPr>
      </w:pPr>
      <w:ins w:author="María Carbajal" w:id="1" w:date="2025-08-18T23:10:41Z">
        <w:r w:rsidDel="00000000" w:rsidR="00000000" w:rsidRPr="00000000">
          <w:rPr>
            <w:b w:val="1"/>
            <w:rtl w:val="0"/>
            <w:rPrChange w:author="María Carbajal" w:id="2" w:date="2025-08-18T23:10:41Z">
              <w:rPr/>
            </w:rPrChange>
          </w:rPr>
          <w:t xml:space="preserve">Sales Funnel</w:t>
        </w:r>
        <w:r w:rsidDel="00000000" w:rsidR="00000000" w:rsidRPr="00000000">
          <w:rPr>
            <w:rtl w:val="0"/>
            <w:rPrChange w:author="María Carbajal" w:id="2" w:date="2025-08-18T23:10:41Z">
              <w:rPr/>
            </w:rPrChange>
          </w:rPr>
          <w:t xml:space="preserve">: Track which persona converts most into Lifetime/Consulting — refine targeting accordingly.</w:t>
          <w:br w:type="textWrapping"/>
        </w:r>
      </w:ins>
    </w:p>
    <w:p w:rsidR="00000000" w:rsidDel="00000000" w:rsidP="00000000" w:rsidRDefault="00000000" w:rsidRPr="00000000" w14:paraId="000000B2">
      <w:pPr>
        <w:spacing w:after="240" w:before="240" w:lineRule="auto"/>
        <w:ind w:left="720" w:hanging="360"/>
        <w:rPr>
          <w:ins w:author="María Carbajal" w:id="1" w:date="2025-08-18T23:10:41Z"/>
          <w:rPrChange w:author="María Carbajal" w:id="2" w:date="2025-08-18T23:10:41Z">
            <w:rPr/>
          </w:rPrChange>
        </w:rPr>
      </w:pPr>
      <w:ins w:author="María Carbajal" w:id="1" w:date="2025-08-18T23:10:41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B3">
      <w:pPr>
        <w:spacing w:after="240" w:before="240" w:lineRule="auto"/>
        <w:rPr>
          <w:ins w:author="María Carbajal" w:id="1" w:date="2025-08-18T23:10:41Z"/>
          <w:rPrChange w:author="María Carbajal" w:id="2" w:date="2025-08-18T23:10:41Z">
            <w:rPr/>
          </w:rPrChange>
        </w:rPr>
      </w:pPr>
      <w:ins w:author="María Carbajal" w:id="1" w:date="2025-08-18T23:10:41Z">
        <w:r w:rsidDel="00000000" w:rsidR="00000000" w:rsidRPr="00000000">
          <w:rPr>
            <w:rtl w:val="0"/>
            <w:rPrChange w:author="María Carbajal" w:id="2" w:date="2025-08-18T23:10:41Z">
              <w:rPr/>
            </w:rPrChange>
          </w:rPr>
          <w:t xml:space="preserve">✅ Next Step: I can </w:t>
        </w:r>
        <w:r w:rsidDel="00000000" w:rsidR="00000000" w:rsidRPr="00000000">
          <w:rPr>
            <w:b w:val="1"/>
            <w:rtl w:val="0"/>
            <w:rPrChange w:author="María Carbajal" w:id="2" w:date="2025-08-18T23:10:41Z">
              <w:rPr/>
            </w:rPrChange>
          </w:rPr>
          <w:t xml:space="preserve">map these personas into your funnel messaging</w:t>
        </w:r>
        <w:r w:rsidDel="00000000" w:rsidR="00000000" w:rsidRPr="00000000">
          <w:rPr>
            <w:rtl w:val="0"/>
            <w:rPrChange w:author="María Carbajal" w:id="2" w:date="2025-08-18T23:10:41Z">
              <w:rPr/>
            </w:rPrChange>
          </w:rPr>
          <w:t xml:space="preserve"> (ads, emails, landing page copy) so each one feels “spoken to.”</w:t>
        </w:r>
      </w:ins>
    </w:p>
    <w:p w:rsidR="00000000" w:rsidDel="00000000" w:rsidP="00000000" w:rsidRDefault="00000000" w:rsidRPr="00000000" w14:paraId="000000B4">
      <w:pPr>
        <w:spacing w:after="240" w:before="240" w:lineRule="auto"/>
        <w:rPr>
          <w:ins w:author="María Carbajal" w:id="1" w:date="2025-08-18T23:10:41Z"/>
          <w:rPrChange w:author="María Carbajal" w:id="2" w:date="2025-08-18T23:10:41Z">
            <w:rPr/>
          </w:rPrChange>
        </w:rPr>
      </w:pPr>
      <w:ins w:author="María Carbajal" w:id="1" w:date="2025-08-18T23:10:41Z">
        <w:r w:rsidDel="00000000" w:rsidR="00000000" w:rsidRPr="00000000">
          <w:rPr>
            <w:rtl w:val="0"/>
            <w:rPrChange w:author="María Carbajal" w:id="2" w:date="2025-08-18T23:10:41Z">
              <w:rPr/>
            </w:rPrChange>
          </w:rPr>
          <w:t xml:space="preserve">Would you like me to prepare a </w:t>
        </w:r>
        <w:r w:rsidDel="00000000" w:rsidR="00000000" w:rsidRPr="00000000">
          <w:rPr>
            <w:b w:val="1"/>
            <w:rtl w:val="0"/>
            <w:rPrChange w:author="María Carbajal" w:id="2" w:date="2025-08-18T23:10:41Z">
              <w:rPr/>
            </w:rPrChange>
          </w:rPr>
          <w:t xml:space="preserve">messaging matrix</w:t>
        </w:r>
        <w:r w:rsidDel="00000000" w:rsidR="00000000" w:rsidRPr="00000000">
          <w:rPr>
            <w:rtl w:val="0"/>
            <w:rPrChange w:author="María Carbajal" w:id="2" w:date="2025-08-18T23:10:41Z">
              <w:rPr/>
            </w:rPrChange>
          </w:rPr>
          <w:t xml:space="preserve"> (persona → pain point → bootcamp solution → upsell path) so you can plug it directly into your marketing?</w:t>
        </w:r>
      </w:ins>
    </w:p>
    <w:p w:rsidR="00000000" w:rsidDel="00000000" w:rsidP="00000000" w:rsidRDefault="00000000" w:rsidRPr="00000000" w14:paraId="000000B5">
      <w:pPr>
        <w:numPr>
          <w:ilvl w:val="0"/>
          <w:numId w:val="41"/>
        </w:numPr>
        <w:spacing w:after="0" w:afterAutospacing="0" w:before="240" w:lineRule="auto"/>
        <w:ind w:left="720" w:hanging="360"/>
        <w:pPrChange w:author="María Carbajal" w:id="0" w:date="2025-08-18T23:10:41Z">
          <w:pPr>
            <w:numPr>
              <w:ilvl w:val="0"/>
              <w:numId w:val="41"/>
            </w:numPr>
            <w:spacing w:after="240" w:before="240" w:lineRule="auto"/>
            <w:ind w:left="720" w:hanging="360"/>
          </w:pPr>
        </w:pPrChange>
      </w:pPr>
      <w:r w:rsidDel="00000000" w:rsidR="00000000" w:rsidRPr="00000000">
        <w:rPr>
          <w:rtl w:val="0"/>
        </w:rPr>
      </w:r>
    </w:p>
    <w:p w:rsidR="00000000" w:rsidDel="00000000" w:rsidP="00000000" w:rsidRDefault="00000000" w:rsidRPr="00000000" w14:paraId="000000B6">
      <w:pPr>
        <w:numPr>
          <w:ilvl w:val="0"/>
          <w:numId w:val="41"/>
        </w:numPr>
        <w:spacing w:after="0" w:afterAutospacing="0" w:before="0" w:beforeAutospacing="0" w:lineRule="auto"/>
        <w:ind w:left="720" w:hanging="360"/>
        <w:pPrChange w:author="María Carbajal" w:id="0" w:date="2025-08-18T23:30:29Z">
          <w:pPr>
            <w:numPr>
              <w:ilvl w:val="0"/>
              <w:numId w:val="41"/>
            </w:numPr>
            <w:spacing w:after="240" w:before="240" w:lineRule="auto"/>
            <w:ind w:left="720" w:hanging="360"/>
          </w:pPr>
        </w:pPrChange>
      </w:pPr>
      <w:r w:rsidDel="00000000" w:rsidR="00000000" w:rsidRPr="00000000">
        <w:rPr>
          <w:highlight w:val="yellow"/>
          <w:rtl w:val="0"/>
          <w:rPrChange w:author="María Carbajal" w:id="3" w:date="2025-08-18T23:30:29Z">
            <w:rPr/>
          </w:rPrChange>
        </w:rPr>
        <w:t xml:space="preserve">Definir 4 modulos cada uno con 10 videos:</w:t>
      </w:r>
    </w:p>
    <w:p w:rsidR="00000000" w:rsidDel="00000000" w:rsidP="00000000" w:rsidRDefault="00000000" w:rsidRPr="00000000" w14:paraId="000000B7">
      <w:pPr>
        <w:numPr>
          <w:ilvl w:val="0"/>
          <w:numId w:val="41"/>
        </w:numPr>
        <w:spacing w:after="240" w:before="0" w:beforeAutospacing="0" w:lineRule="auto"/>
        <w:ind w:left="720" w:hanging="360"/>
        <w:rPr>
          <w:ins w:author="María Carbajal" w:id="4" w:date="2025-08-18T23:28:09Z"/>
          <w:highlight w:val="yellow"/>
        </w:rPr>
      </w:pPr>
      <w:r w:rsidDel="00000000" w:rsidR="00000000" w:rsidRPr="00000000">
        <w:rPr>
          <w:highlight w:val="yellow"/>
          <w:rtl w:val="0"/>
          <w:rPrChange w:author="María Carbajal" w:id="3" w:date="2025-08-18T23:30:29Z">
            <w:rPr/>
          </w:rPrChange>
        </w:rPr>
        <w:t xml:space="preserve">Bonos: posible plantilla, o steps by step, </w:t>
      </w:r>
      <w:ins w:author="María Carbajal" w:id="4" w:date="2025-08-18T23:28:09Z">
        <w:r w:rsidDel="00000000" w:rsidR="00000000" w:rsidRPr="00000000">
          <w:rPr>
            <w:rtl w:val="0"/>
          </w:rPr>
        </w:r>
      </w:ins>
    </w:p>
    <w:p w:rsidR="00000000" w:rsidDel="00000000" w:rsidP="00000000" w:rsidRDefault="00000000" w:rsidRPr="00000000" w14:paraId="000000B8">
      <w:pPr>
        <w:pStyle w:val="Heading1"/>
        <w:keepNext w:val="0"/>
        <w:keepLines w:val="0"/>
        <w:spacing w:before="480" w:lineRule="auto"/>
        <w:rPr>
          <w:ins w:author="María Carbajal" w:id="4" w:date="2025-08-18T23:28:09Z"/>
          <w:b w:val="1"/>
          <w:sz w:val="46"/>
          <w:szCs w:val="46"/>
          <w:rPrChange w:author="María Carbajal" w:id="3" w:date="2025-08-18T23:30:29Z">
            <w:rPr>
              <w:b w:val="1"/>
              <w:sz w:val="46"/>
              <w:szCs w:val="46"/>
            </w:rPr>
          </w:rPrChange>
        </w:rPr>
      </w:pPr>
      <w:ins w:author="María Carbajal" w:id="4" w:date="2025-08-18T23:28:09Z">
        <w:bookmarkStart w:colFirst="0" w:colLast="0" w:name="_7snrxdvznhxc" w:id="21"/>
        <w:bookmarkEnd w:id="21"/>
        <w:r w:rsidDel="00000000" w:rsidR="00000000" w:rsidRPr="00000000">
          <w:rPr>
            <w:b w:val="1"/>
            <w:sz w:val="46"/>
            <w:szCs w:val="46"/>
            <w:rtl w:val="0"/>
            <w:rPrChange w:author="María Carbajal" w:id="3" w:date="2025-08-18T23:30:29Z">
              <w:rPr>
                <w:b w:val="1"/>
                <w:sz w:val="46"/>
                <w:szCs w:val="46"/>
              </w:rPr>
            </w:rPrChange>
          </w:rPr>
          <w:t xml:space="preserve">📚 Vibe Coding Bootcamp – 4 Módulos (10 videos cada uno)</w:t>
        </w:r>
      </w:ins>
    </w:p>
    <w:p w:rsidR="00000000" w:rsidDel="00000000" w:rsidP="00000000" w:rsidRDefault="00000000" w:rsidRPr="00000000" w14:paraId="000000B9">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BA">
      <w:pPr>
        <w:pStyle w:val="Heading2"/>
        <w:keepNext w:val="0"/>
        <w:keepLines w:val="0"/>
        <w:spacing w:after="80" w:lineRule="auto"/>
        <w:rPr>
          <w:ins w:author="María Carbajal" w:id="4" w:date="2025-08-18T23:28:09Z"/>
          <w:b w:val="1"/>
          <w:sz w:val="34"/>
          <w:szCs w:val="34"/>
          <w:rPrChange w:author="María Carbajal" w:id="3" w:date="2025-08-18T23:30:29Z">
            <w:rPr>
              <w:b w:val="1"/>
              <w:sz w:val="34"/>
              <w:szCs w:val="34"/>
            </w:rPr>
          </w:rPrChange>
        </w:rPr>
      </w:pPr>
      <w:ins w:author="María Carbajal" w:id="4" w:date="2025-08-18T23:28:09Z">
        <w:bookmarkStart w:colFirst="0" w:colLast="0" w:name="_z4gw3rbi87wd" w:id="22"/>
        <w:bookmarkEnd w:id="22"/>
        <w:r w:rsidDel="00000000" w:rsidR="00000000" w:rsidRPr="00000000">
          <w:rPr>
            <w:b w:val="1"/>
            <w:sz w:val="34"/>
            <w:szCs w:val="34"/>
            <w:rtl w:val="0"/>
            <w:rPrChange w:author="María Carbajal" w:id="3" w:date="2025-08-18T23:30:29Z">
              <w:rPr>
                <w:b w:val="1"/>
                <w:sz w:val="34"/>
                <w:szCs w:val="34"/>
              </w:rPr>
            </w:rPrChange>
          </w:rPr>
          <w:t xml:space="preserve">🔹 Módulo 1: Fundamentos &amp; Primer Prototipo (10 videos)</w:t>
        </w:r>
      </w:ins>
    </w:p>
    <w:p w:rsidR="00000000" w:rsidDel="00000000" w:rsidP="00000000" w:rsidRDefault="00000000" w:rsidRPr="00000000" w14:paraId="000000BB">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Objetivo:</w:t>
        </w:r>
        <w:r w:rsidDel="00000000" w:rsidR="00000000" w:rsidRPr="00000000">
          <w:rPr>
            <w:rtl w:val="0"/>
            <w:rPrChange w:author="María Carbajal" w:id="3" w:date="2025-08-18T23:30:29Z">
              <w:rPr/>
            </w:rPrChange>
          </w:rPr>
          <w:t xml:space="preserve"> Romper la barrera inicial → crear tu primer endpoint de IA en Replit.</w:t>
        </w:r>
      </w:ins>
    </w:p>
    <w:p w:rsidR="00000000" w:rsidDel="00000000" w:rsidP="00000000" w:rsidRDefault="00000000" w:rsidRPr="00000000" w14:paraId="000000BC">
      <w:pPr>
        <w:numPr>
          <w:ilvl w:val="0"/>
          <w:numId w:val="21"/>
        </w:numPr>
        <w:spacing w:after="0" w:afterAutospacing="0" w:before="24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Bienvenida al Bootcamp (estructura, comunidad en NAS.io, certificación).</w:t>
          <w:br w:type="textWrapping"/>
        </w:r>
      </w:ins>
    </w:p>
    <w:p w:rsidR="00000000" w:rsidDel="00000000" w:rsidP="00000000" w:rsidRDefault="00000000" w:rsidRPr="00000000" w14:paraId="000000BD">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¿Qué es construir con IA? Visión y oportunidades.</w:t>
          <w:br w:type="textWrapping"/>
        </w:r>
      </w:ins>
    </w:p>
    <w:p w:rsidR="00000000" w:rsidDel="00000000" w:rsidP="00000000" w:rsidRDefault="00000000" w:rsidRPr="00000000" w14:paraId="000000BE">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Instalación y entorno en </w:t>
        </w:r>
        <w:r w:rsidDel="00000000" w:rsidR="00000000" w:rsidRPr="00000000">
          <w:rPr>
            <w:b w:val="1"/>
            <w:rtl w:val="0"/>
            <w:rPrChange w:author="María Carbajal" w:id="3" w:date="2025-08-18T23:30:29Z">
              <w:rPr>
                <w:b w:val="1"/>
              </w:rPr>
            </w:rPrChange>
          </w:rPr>
          <w:t xml:space="preserve">Replit.AI</w:t>
        </w:r>
        <w:r w:rsidDel="00000000" w:rsidR="00000000" w:rsidRPr="00000000">
          <w:rPr>
            <w:rtl w:val="0"/>
            <w:rPrChange w:author="María Carbajal" w:id="3" w:date="2025-08-18T23:30:29Z">
              <w:rPr/>
            </w:rPrChange>
          </w:rPr>
          <w:t xml:space="preserve"> (0 setup).</w:t>
          <w:br w:type="textWrapping"/>
        </w:r>
      </w:ins>
    </w:p>
    <w:p w:rsidR="00000000" w:rsidDel="00000000" w:rsidP="00000000" w:rsidRDefault="00000000" w:rsidRPr="00000000" w14:paraId="000000BF">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Uso de </w:t>
        </w:r>
        <w:r w:rsidDel="00000000" w:rsidR="00000000" w:rsidRPr="00000000">
          <w:rPr>
            <w:b w:val="1"/>
            <w:rtl w:val="0"/>
            <w:rPrChange w:author="María Carbajal" w:id="3" w:date="2025-08-18T23:30:29Z">
              <w:rPr>
                <w:b w:val="1"/>
              </w:rPr>
            </w:rPrChange>
          </w:rPr>
          <w:t xml:space="preserve">Claude (Cursor/WindSurf)</w:t>
        </w:r>
        <w:r w:rsidDel="00000000" w:rsidR="00000000" w:rsidRPr="00000000">
          <w:rPr>
            <w:rtl w:val="0"/>
            <w:rPrChange w:author="María Carbajal" w:id="3" w:date="2025-08-18T23:30:29Z">
              <w:rPr/>
            </w:rPrChange>
          </w:rPr>
          <w:t xml:space="preserve"> y </w:t>
        </w:r>
        <w:r w:rsidDel="00000000" w:rsidR="00000000" w:rsidRPr="00000000">
          <w:rPr>
            <w:b w:val="1"/>
            <w:rtl w:val="0"/>
            <w:rPrChange w:author="María Carbajal" w:id="3" w:date="2025-08-18T23:30:29Z">
              <w:rPr>
                <w:b w:val="1"/>
              </w:rPr>
            </w:rPrChange>
          </w:rPr>
          <w:t xml:space="preserve">GitHub Copilot Spark</w:t>
        </w:r>
        <w:r w:rsidDel="00000000" w:rsidR="00000000" w:rsidRPr="00000000">
          <w:rPr>
            <w:rtl w:val="0"/>
            <w:rPrChange w:author="María Carbajal" w:id="3" w:date="2025-08-18T23:30:29Z">
              <w:rPr/>
            </w:rPrChange>
          </w:rPr>
          <w:t xml:space="preserve"> como copilotos de código.</w:t>
          <w:br w:type="textWrapping"/>
        </w:r>
      </w:ins>
    </w:p>
    <w:p w:rsidR="00000000" w:rsidDel="00000000" w:rsidP="00000000" w:rsidRDefault="00000000" w:rsidRPr="00000000" w14:paraId="000000C0">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Tu primer “Hola Mundo” con </w:t>
        </w:r>
        <w:r w:rsidDel="00000000" w:rsidR="00000000" w:rsidRPr="00000000">
          <w:rPr>
            <w:b w:val="1"/>
            <w:rtl w:val="0"/>
            <w:rPrChange w:author="María Carbajal" w:id="3" w:date="2025-08-18T23:30:29Z">
              <w:rPr>
                <w:b w:val="1"/>
              </w:rPr>
            </w:rPrChange>
          </w:rPr>
          <w:t xml:space="preserve">FastAPI</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C1">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Integración con </w:t>
        </w:r>
        <w:r w:rsidDel="00000000" w:rsidR="00000000" w:rsidRPr="00000000">
          <w:rPr>
            <w:b w:val="1"/>
            <w:rtl w:val="0"/>
            <w:rPrChange w:author="María Carbajal" w:id="3" w:date="2025-08-18T23:30:29Z">
              <w:rPr>
                <w:b w:val="1"/>
              </w:rPr>
            </w:rPrChange>
          </w:rPr>
          <w:t xml:space="preserve">OpenAI API</w:t>
        </w:r>
        <w:r w:rsidDel="00000000" w:rsidR="00000000" w:rsidRPr="00000000">
          <w:rPr>
            <w:rtl w:val="0"/>
            <w:rPrChange w:author="María Carbajal" w:id="3" w:date="2025-08-18T23:30:29Z">
              <w:rPr/>
            </w:rPrChange>
          </w:rPr>
          <w:t xml:space="preserve"> (primer prompt).</w:t>
          <w:br w:type="textWrapping"/>
        </w:r>
      </w:ins>
    </w:p>
    <w:p w:rsidR="00000000" w:rsidDel="00000000" w:rsidP="00000000" w:rsidRDefault="00000000" w:rsidRPr="00000000" w14:paraId="000000C2">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Cómo manejar API Keys de forma segura.</w:t>
          <w:br w:type="textWrapping"/>
        </w:r>
      </w:ins>
    </w:p>
    <w:p w:rsidR="00000000" w:rsidDel="00000000" w:rsidP="00000000" w:rsidRDefault="00000000" w:rsidRPr="00000000" w14:paraId="000000C3">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Creando un endpoint </w:t>
        </w:r>
        <w:r w:rsidDel="00000000" w:rsidR="00000000" w:rsidRPr="00000000">
          <w:rPr>
            <w:rFonts w:ascii="Roboto Mono" w:cs="Roboto Mono" w:eastAsia="Roboto Mono" w:hAnsi="Roboto Mono"/>
            <w:color w:val="188038"/>
            <w:rtl w:val="0"/>
            <w:rPrChange w:author="María Carbajal" w:id="3" w:date="2025-08-18T23:30:29Z">
              <w:rPr>
                <w:rFonts w:ascii="Roboto Mono" w:cs="Roboto Mono" w:eastAsia="Roboto Mono" w:hAnsi="Roboto Mono"/>
                <w:color w:val="188038"/>
              </w:rPr>
            </w:rPrChange>
          </w:rPr>
          <w:t xml:space="preserve">/ideas</w:t>
        </w:r>
        <w:r w:rsidDel="00000000" w:rsidR="00000000" w:rsidRPr="00000000">
          <w:rPr>
            <w:rtl w:val="0"/>
            <w:rPrChange w:author="María Carbajal" w:id="3" w:date="2025-08-18T23:30:29Z">
              <w:rPr/>
            </w:rPrChange>
          </w:rPr>
          <w:t xml:space="preserve"> → generador de texto simple.</w:t>
          <w:br w:type="textWrapping"/>
        </w:r>
      </w:ins>
    </w:p>
    <w:p w:rsidR="00000000" w:rsidDel="00000000" w:rsidP="00000000" w:rsidRDefault="00000000" w:rsidRPr="00000000" w14:paraId="000000C4">
      <w:pPr>
        <w:numPr>
          <w:ilvl w:val="0"/>
          <w:numId w:val="21"/>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Probando tu API con Postman y navegadores.</w:t>
          <w:br w:type="textWrapping"/>
        </w:r>
      </w:ins>
    </w:p>
    <w:p w:rsidR="00000000" w:rsidDel="00000000" w:rsidP="00000000" w:rsidRDefault="00000000" w:rsidRPr="00000000" w14:paraId="000000C5">
      <w:pPr>
        <w:numPr>
          <w:ilvl w:val="0"/>
          <w:numId w:val="21"/>
        </w:numPr>
        <w:spacing w:after="24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Compartiendo tu primer link público.</w:t>
          <w:br w:type="textWrapping"/>
        </w:r>
      </w:ins>
    </w:p>
    <w:p w:rsidR="00000000" w:rsidDel="00000000" w:rsidP="00000000" w:rsidRDefault="00000000" w:rsidRPr="00000000" w14:paraId="000000C6">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Herramientas clave: Replit.AI, Claude, GitHub Spark, Bolt (como editor alternativo rápido).</w:t>
        </w:r>
      </w:ins>
    </w:p>
    <w:p w:rsidR="00000000" w:rsidDel="00000000" w:rsidP="00000000" w:rsidRDefault="00000000" w:rsidRPr="00000000" w14:paraId="000000C7">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C8">
      <w:pPr>
        <w:pStyle w:val="Heading2"/>
        <w:keepNext w:val="0"/>
        <w:keepLines w:val="0"/>
        <w:spacing w:after="80" w:lineRule="auto"/>
        <w:rPr>
          <w:ins w:author="María Carbajal" w:id="4" w:date="2025-08-18T23:28:09Z"/>
          <w:b w:val="1"/>
          <w:sz w:val="34"/>
          <w:szCs w:val="34"/>
          <w:rPrChange w:author="María Carbajal" w:id="3" w:date="2025-08-18T23:30:29Z">
            <w:rPr>
              <w:b w:val="1"/>
              <w:sz w:val="34"/>
              <w:szCs w:val="34"/>
            </w:rPr>
          </w:rPrChange>
        </w:rPr>
      </w:pPr>
      <w:ins w:author="María Carbajal" w:id="4" w:date="2025-08-18T23:28:09Z">
        <w:bookmarkStart w:colFirst="0" w:colLast="0" w:name="_3rfd3xnygn0r" w:id="23"/>
        <w:bookmarkEnd w:id="23"/>
        <w:r w:rsidDel="00000000" w:rsidR="00000000" w:rsidRPr="00000000">
          <w:rPr>
            <w:b w:val="1"/>
            <w:sz w:val="34"/>
            <w:szCs w:val="34"/>
            <w:rtl w:val="0"/>
            <w:rPrChange w:author="María Carbajal" w:id="3" w:date="2025-08-18T23:30:29Z">
              <w:rPr>
                <w:b w:val="1"/>
                <w:sz w:val="34"/>
                <w:szCs w:val="34"/>
              </w:rPr>
            </w:rPrChange>
          </w:rPr>
          <w:t xml:space="preserve">🔹 Módulo 2: Interfaces &amp; Experiencia de Usuario (10 videos)</w:t>
        </w:r>
      </w:ins>
    </w:p>
    <w:p w:rsidR="00000000" w:rsidDel="00000000" w:rsidP="00000000" w:rsidRDefault="00000000" w:rsidRPr="00000000" w14:paraId="000000C9">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Objetivo:</w:t>
        </w:r>
        <w:r w:rsidDel="00000000" w:rsidR="00000000" w:rsidRPr="00000000">
          <w:rPr>
            <w:rtl w:val="0"/>
            <w:rPrChange w:author="María Carbajal" w:id="3" w:date="2025-08-18T23:30:29Z">
              <w:rPr/>
            </w:rPrChange>
          </w:rPr>
          <w:t xml:space="preserve"> Conectar backend + frontend usando v0, React y Tailwind.</w:t>
        </w:r>
      </w:ins>
    </w:p>
    <w:p w:rsidR="00000000" w:rsidDel="00000000" w:rsidP="00000000" w:rsidRDefault="00000000" w:rsidRPr="00000000" w14:paraId="000000CA">
      <w:pPr>
        <w:numPr>
          <w:ilvl w:val="0"/>
          <w:numId w:val="44"/>
        </w:numPr>
        <w:spacing w:after="0" w:afterAutospacing="0" w:before="24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Introducción a UIs para apps de IA.</w:t>
          <w:br w:type="textWrapping"/>
        </w:r>
      </w:ins>
    </w:p>
    <w:p w:rsidR="00000000" w:rsidDel="00000000" w:rsidP="00000000" w:rsidRDefault="00000000" w:rsidRPr="00000000" w14:paraId="000000CB">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¿Qué es </w:t>
        </w:r>
        <w:r w:rsidDel="00000000" w:rsidR="00000000" w:rsidRPr="00000000">
          <w:rPr>
            <w:b w:val="1"/>
            <w:rtl w:val="0"/>
            <w:rPrChange w:author="María Carbajal" w:id="3" w:date="2025-08-18T23:30:29Z">
              <w:rPr>
                <w:b w:val="1"/>
              </w:rPr>
            </w:rPrChange>
          </w:rPr>
          <w:t xml:space="preserve">v0 (Vercel)</w:t>
        </w:r>
        <w:r w:rsidDel="00000000" w:rsidR="00000000" w:rsidRPr="00000000">
          <w:rPr>
            <w:rtl w:val="0"/>
            <w:rPrChange w:author="María Carbajal" w:id="3" w:date="2025-08-18T23:30:29Z">
              <w:rPr/>
            </w:rPrChange>
          </w:rPr>
          <w:t xml:space="preserve"> y cómo acelera prototipos.</w:t>
          <w:br w:type="textWrapping"/>
        </w:r>
      </w:ins>
    </w:p>
    <w:p w:rsidR="00000000" w:rsidDel="00000000" w:rsidP="00000000" w:rsidRDefault="00000000" w:rsidRPr="00000000" w14:paraId="000000CC">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Generando tu primera landing con v0.</w:t>
          <w:br w:type="textWrapping"/>
        </w:r>
      </w:ins>
    </w:p>
    <w:p w:rsidR="00000000" w:rsidDel="00000000" w:rsidP="00000000" w:rsidRDefault="00000000" w:rsidRPr="00000000" w14:paraId="000000CD">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Conectando el frontend a tu API en Replit.</w:t>
          <w:br w:type="textWrapping"/>
        </w:r>
      </w:ins>
    </w:p>
    <w:p w:rsidR="00000000" w:rsidDel="00000000" w:rsidP="00000000" w:rsidRDefault="00000000" w:rsidRPr="00000000" w14:paraId="000000CE">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Formularios interactivos para enviar prompts.</w:t>
          <w:br w:type="textWrapping"/>
        </w:r>
      </w:ins>
    </w:p>
    <w:p w:rsidR="00000000" w:rsidDel="00000000" w:rsidP="00000000" w:rsidRDefault="00000000" w:rsidRPr="00000000" w14:paraId="000000CF">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Mostrando respuestas de IA en tiempo real.</w:t>
          <w:br w:type="textWrapping"/>
        </w:r>
      </w:ins>
    </w:p>
    <w:p w:rsidR="00000000" w:rsidDel="00000000" w:rsidP="00000000" w:rsidRDefault="00000000" w:rsidRPr="00000000" w14:paraId="000000D0">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Agregando estilo con </w:t>
        </w:r>
        <w:r w:rsidDel="00000000" w:rsidR="00000000" w:rsidRPr="00000000">
          <w:rPr>
            <w:b w:val="1"/>
            <w:rtl w:val="0"/>
            <w:rPrChange w:author="María Carbajal" w:id="3" w:date="2025-08-18T23:30:29Z">
              <w:rPr>
                <w:b w:val="1"/>
              </w:rPr>
            </w:rPrChange>
          </w:rPr>
          <w:t xml:space="preserve">Tailwind CSS</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1">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Mejorando la UX: loaders y feedback.</w:t>
          <w:br w:type="textWrapping"/>
        </w:r>
      </w:ins>
    </w:p>
    <w:p w:rsidR="00000000" w:rsidDel="00000000" w:rsidP="00000000" w:rsidRDefault="00000000" w:rsidRPr="00000000" w14:paraId="000000D2">
      <w:pPr>
        <w:numPr>
          <w:ilvl w:val="0"/>
          <w:numId w:val="44"/>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Publicando en </w:t>
        </w:r>
        <w:r w:rsidDel="00000000" w:rsidR="00000000" w:rsidRPr="00000000">
          <w:rPr>
            <w:b w:val="1"/>
            <w:rtl w:val="0"/>
            <w:rPrChange w:author="María Carbajal" w:id="3" w:date="2025-08-18T23:30:29Z">
              <w:rPr>
                <w:b w:val="1"/>
              </w:rPr>
            </w:rPrChange>
          </w:rPr>
          <w:t xml:space="preserve">Vercel</w:t>
        </w:r>
        <w:r w:rsidDel="00000000" w:rsidR="00000000" w:rsidRPr="00000000">
          <w:rPr>
            <w:rtl w:val="0"/>
            <w:rPrChange w:author="María Carbajal" w:id="3" w:date="2025-08-18T23:30:29Z">
              <w:rPr/>
            </w:rPrChange>
          </w:rPr>
          <w:t xml:space="preserve">, alternativa con </w:t>
        </w:r>
        <w:r w:rsidDel="00000000" w:rsidR="00000000" w:rsidRPr="00000000">
          <w:rPr>
            <w:b w:val="1"/>
            <w:rtl w:val="0"/>
            <w:rPrChange w:author="María Carbajal" w:id="3" w:date="2025-08-18T23:30:29Z">
              <w:rPr>
                <w:b w:val="1"/>
              </w:rPr>
            </w:rPrChange>
          </w:rPr>
          <w:t xml:space="preserve">Lovable OpenSource</w:t>
        </w:r>
        <w:r w:rsidDel="00000000" w:rsidR="00000000" w:rsidRPr="00000000">
          <w:rPr>
            <w:rtl w:val="0"/>
            <w:rPrChange w:author="María Carbajal" w:id="3" w:date="2025-08-18T23:30:29Z">
              <w:rPr/>
            </w:rPrChange>
          </w:rPr>
          <w:t xml:space="preserve"> y </w:t>
        </w:r>
        <w:r w:rsidDel="00000000" w:rsidR="00000000" w:rsidRPr="00000000">
          <w:rPr>
            <w:b w:val="1"/>
            <w:rtl w:val="0"/>
            <w:rPrChange w:author="María Carbajal" w:id="3" w:date="2025-08-18T23:30:29Z">
              <w:rPr>
                <w:b w:val="1"/>
              </w:rPr>
            </w:rPrChange>
          </w:rPr>
          <w:t xml:space="preserve">Rocket.new</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3">
      <w:pPr>
        <w:numPr>
          <w:ilvl w:val="0"/>
          <w:numId w:val="44"/>
        </w:numPr>
        <w:spacing w:after="24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Recap: ya tienes tu primera app usable.</w:t>
          <w:br w:type="textWrapping"/>
        </w:r>
      </w:ins>
    </w:p>
    <w:p w:rsidR="00000000" w:rsidDel="00000000" w:rsidP="00000000" w:rsidRDefault="00000000" w:rsidRPr="00000000" w14:paraId="000000D4">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Herramientas clave: v0, Lovable, Rocket.new, Tailwind, Vercel.</w:t>
        </w:r>
      </w:ins>
    </w:p>
    <w:p w:rsidR="00000000" w:rsidDel="00000000" w:rsidP="00000000" w:rsidRDefault="00000000" w:rsidRPr="00000000" w14:paraId="000000D5">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D6">
      <w:pPr>
        <w:pStyle w:val="Heading2"/>
        <w:keepNext w:val="0"/>
        <w:keepLines w:val="0"/>
        <w:spacing w:after="80" w:lineRule="auto"/>
        <w:rPr>
          <w:ins w:author="María Carbajal" w:id="4" w:date="2025-08-18T23:28:09Z"/>
          <w:b w:val="1"/>
          <w:sz w:val="34"/>
          <w:szCs w:val="34"/>
          <w:rPrChange w:author="María Carbajal" w:id="3" w:date="2025-08-18T23:30:29Z">
            <w:rPr>
              <w:b w:val="1"/>
              <w:sz w:val="34"/>
              <w:szCs w:val="34"/>
            </w:rPr>
          </w:rPrChange>
        </w:rPr>
      </w:pPr>
      <w:ins w:author="María Carbajal" w:id="4" w:date="2025-08-18T23:28:09Z">
        <w:bookmarkStart w:colFirst="0" w:colLast="0" w:name="_c6idf5jqod0t" w:id="24"/>
        <w:bookmarkEnd w:id="24"/>
        <w:r w:rsidDel="00000000" w:rsidR="00000000" w:rsidRPr="00000000">
          <w:rPr>
            <w:b w:val="1"/>
            <w:sz w:val="34"/>
            <w:szCs w:val="34"/>
            <w:rtl w:val="0"/>
            <w:rPrChange w:author="María Carbajal" w:id="3" w:date="2025-08-18T23:30:29Z">
              <w:rPr>
                <w:b w:val="1"/>
                <w:sz w:val="34"/>
                <w:szCs w:val="34"/>
              </w:rPr>
            </w:rPrChange>
          </w:rPr>
          <w:t xml:space="preserve">🔹 Módulo 3: Agentes, Audio &amp; Templates (10 videos)</w:t>
        </w:r>
      </w:ins>
    </w:p>
    <w:p w:rsidR="00000000" w:rsidDel="00000000" w:rsidP="00000000" w:rsidRDefault="00000000" w:rsidRPr="00000000" w14:paraId="000000D7">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Objetivo:</w:t>
        </w:r>
        <w:r w:rsidDel="00000000" w:rsidR="00000000" w:rsidRPr="00000000">
          <w:rPr>
            <w:rtl w:val="0"/>
            <w:rPrChange w:author="María Carbajal" w:id="3" w:date="2025-08-18T23:30:29Z">
              <w:rPr/>
            </w:rPrChange>
          </w:rPr>
          <w:t xml:space="preserve"> Explorar agentes simples y casos de uso vendibles.</w:t>
        </w:r>
      </w:ins>
    </w:p>
    <w:p w:rsidR="00000000" w:rsidDel="00000000" w:rsidP="00000000" w:rsidRDefault="00000000" w:rsidRPr="00000000" w14:paraId="000000D8">
      <w:pPr>
        <w:numPr>
          <w:ilvl w:val="0"/>
          <w:numId w:val="29"/>
        </w:numPr>
        <w:spacing w:after="0" w:afterAutospacing="0" w:before="24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Introducción a agentes con </w:t>
        </w:r>
        <w:r w:rsidDel="00000000" w:rsidR="00000000" w:rsidRPr="00000000">
          <w:rPr>
            <w:b w:val="1"/>
            <w:rtl w:val="0"/>
            <w:rPrChange w:author="María Carbajal" w:id="3" w:date="2025-08-18T23:30:29Z">
              <w:rPr>
                <w:b w:val="1"/>
              </w:rPr>
            </w:rPrChange>
          </w:rPr>
          <w:t xml:space="preserve">Emergent</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9">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Creando un agente que llame tu API.</w:t>
          <w:br w:type="textWrapping"/>
        </w:r>
      </w:ins>
    </w:p>
    <w:p w:rsidR="00000000" w:rsidDel="00000000" w:rsidP="00000000" w:rsidRDefault="00000000" w:rsidRPr="00000000" w14:paraId="000000DA">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Logging y debugging de agentes.</w:t>
          <w:br w:type="textWrapping"/>
        </w:r>
      </w:ins>
    </w:p>
    <w:p w:rsidR="00000000" w:rsidDel="00000000" w:rsidP="00000000" w:rsidRDefault="00000000" w:rsidRPr="00000000" w14:paraId="000000DB">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Caso práctico: chatbot básico con </w:t>
        </w:r>
        <w:r w:rsidDel="00000000" w:rsidR="00000000" w:rsidRPr="00000000">
          <w:rPr>
            <w:b w:val="1"/>
            <w:rtl w:val="0"/>
            <w:rPrChange w:author="María Carbajal" w:id="3" w:date="2025-08-18T23:30:29Z">
              <w:rPr>
                <w:b w:val="1"/>
              </w:rPr>
            </w:rPrChange>
          </w:rPr>
          <w:t xml:space="preserve">Lindy AI</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C">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Integración de agentes de terceros (ej. </w:t>
        </w:r>
        <w:r w:rsidDel="00000000" w:rsidR="00000000" w:rsidRPr="00000000">
          <w:rPr>
            <w:b w:val="1"/>
            <w:rtl w:val="0"/>
            <w:rPrChange w:author="María Carbajal" w:id="3" w:date="2025-08-18T23:30:29Z">
              <w:rPr>
                <w:b w:val="1"/>
              </w:rPr>
            </w:rPrChange>
          </w:rPr>
          <w:t xml:space="preserve">Famous AI</w:t>
        </w:r>
        <w:r w:rsidDel="00000000" w:rsidR="00000000" w:rsidRPr="00000000">
          <w:rPr>
            <w:rtl w:val="0"/>
            <w:rPrChange w:author="María Carbajal" w:id="3" w:date="2025-08-18T23:30:29Z">
              <w:rPr/>
            </w:rPrChange>
          </w:rPr>
          <w:t xml:space="preserve">, </w:t>
        </w:r>
        <w:r w:rsidDel="00000000" w:rsidR="00000000" w:rsidRPr="00000000">
          <w:rPr>
            <w:b w:val="1"/>
            <w:rtl w:val="0"/>
            <w:rPrChange w:author="María Carbajal" w:id="3" w:date="2025-08-18T23:30:29Z">
              <w:rPr>
                <w:b w:val="1"/>
              </w:rPr>
            </w:rPrChange>
          </w:rPr>
          <w:t xml:space="preserve">Vibe Pinspec</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D">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Audio con </w:t>
        </w:r>
        <w:r w:rsidDel="00000000" w:rsidR="00000000" w:rsidRPr="00000000">
          <w:rPr>
            <w:b w:val="1"/>
            <w:rtl w:val="0"/>
            <w:rPrChange w:author="María Carbajal" w:id="3" w:date="2025-08-18T23:30:29Z">
              <w:rPr>
                <w:b w:val="1"/>
              </w:rPr>
            </w:rPrChange>
          </w:rPr>
          <w:t xml:space="preserve">ElevenLabs</w:t>
        </w:r>
        <w:r w:rsidDel="00000000" w:rsidR="00000000" w:rsidRPr="00000000">
          <w:rPr>
            <w:rtl w:val="0"/>
            <w:rPrChange w:author="María Carbajal" w:id="3" w:date="2025-08-18T23:30:29Z">
              <w:rPr/>
            </w:rPrChange>
          </w:rPr>
          <w:t xml:space="preserve">: de texto a voz.</w:t>
          <w:br w:type="textWrapping"/>
        </w:r>
      </w:ins>
    </w:p>
    <w:p w:rsidR="00000000" w:rsidDel="00000000" w:rsidP="00000000" w:rsidRDefault="00000000" w:rsidRPr="00000000" w14:paraId="000000DE">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Construyendo un </w:t>
        </w:r>
        <w:r w:rsidDel="00000000" w:rsidR="00000000" w:rsidRPr="00000000">
          <w:rPr>
            <w:b w:val="1"/>
            <w:rtl w:val="0"/>
            <w:rPrChange w:author="María Carbajal" w:id="3" w:date="2025-08-18T23:30:29Z">
              <w:rPr>
                <w:b w:val="1"/>
              </w:rPr>
            </w:rPrChange>
          </w:rPr>
          <w:t xml:space="preserve">micro-podcast generator</w:t>
        </w:r>
        <w:r w:rsidDel="00000000" w:rsidR="00000000" w:rsidRPr="00000000">
          <w:rPr>
            <w:rtl w:val="0"/>
            <w:rPrChange w:author="María Carbajal" w:id="3" w:date="2025-08-18T23:30:29Z">
              <w:rPr/>
            </w:rPrChange>
          </w:rPr>
          <w:t xml:space="preserve"> con ElevenLabs + </w:t>
        </w:r>
        <w:r w:rsidDel="00000000" w:rsidR="00000000" w:rsidRPr="00000000">
          <w:rPr>
            <w:b w:val="1"/>
            <w:rtl w:val="0"/>
            <w:rPrChange w:author="María Carbajal" w:id="3" w:date="2025-08-18T23:30:29Z">
              <w:rPr>
                <w:b w:val="1"/>
              </w:rPr>
            </w:rPrChange>
          </w:rPr>
          <w:t xml:space="preserve">Replicate</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DF">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Template 1: generador de contenidos sociales.</w:t>
          <w:br w:type="textWrapping"/>
        </w:r>
      </w:ins>
    </w:p>
    <w:p w:rsidR="00000000" w:rsidDel="00000000" w:rsidP="00000000" w:rsidRDefault="00000000" w:rsidRPr="00000000" w14:paraId="000000E0">
      <w:pPr>
        <w:numPr>
          <w:ilvl w:val="0"/>
          <w:numId w:val="29"/>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Template 2: chatbot de leads para negocios.</w:t>
          <w:br w:type="textWrapping"/>
        </w:r>
      </w:ins>
    </w:p>
    <w:p w:rsidR="00000000" w:rsidDel="00000000" w:rsidP="00000000" w:rsidRDefault="00000000" w:rsidRPr="00000000" w14:paraId="000000E1">
      <w:pPr>
        <w:numPr>
          <w:ilvl w:val="0"/>
          <w:numId w:val="29"/>
        </w:numPr>
        <w:spacing w:after="24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Template 3: audio promo generator.</w:t>
          <w:br w:type="textWrapping"/>
        </w:r>
      </w:ins>
    </w:p>
    <w:p w:rsidR="00000000" w:rsidDel="00000000" w:rsidP="00000000" w:rsidRDefault="00000000" w:rsidRPr="00000000" w14:paraId="000000E2">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Herramientas clave: Emergent, Lindy, Famous AI, ElevenLabs, Replicate.</w:t>
        </w:r>
      </w:ins>
    </w:p>
    <w:p w:rsidR="00000000" w:rsidDel="00000000" w:rsidP="00000000" w:rsidRDefault="00000000" w:rsidRPr="00000000" w14:paraId="000000E3">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E4">
      <w:pPr>
        <w:pStyle w:val="Heading2"/>
        <w:keepNext w:val="0"/>
        <w:keepLines w:val="0"/>
        <w:spacing w:after="80" w:lineRule="auto"/>
        <w:rPr>
          <w:ins w:author="María Carbajal" w:id="4" w:date="2025-08-18T23:28:09Z"/>
          <w:b w:val="1"/>
          <w:sz w:val="34"/>
          <w:szCs w:val="34"/>
          <w:rPrChange w:author="María Carbajal" w:id="3" w:date="2025-08-18T23:30:29Z">
            <w:rPr>
              <w:b w:val="1"/>
              <w:sz w:val="34"/>
              <w:szCs w:val="34"/>
            </w:rPr>
          </w:rPrChange>
        </w:rPr>
      </w:pPr>
      <w:ins w:author="María Carbajal" w:id="4" w:date="2025-08-18T23:28:09Z">
        <w:bookmarkStart w:colFirst="0" w:colLast="0" w:name="_gc4j44arg3eq" w:id="25"/>
        <w:bookmarkEnd w:id="25"/>
        <w:r w:rsidDel="00000000" w:rsidR="00000000" w:rsidRPr="00000000">
          <w:rPr>
            <w:b w:val="1"/>
            <w:sz w:val="34"/>
            <w:szCs w:val="34"/>
            <w:rtl w:val="0"/>
            <w:rPrChange w:author="María Carbajal" w:id="3" w:date="2025-08-18T23:30:29Z">
              <w:rPr>
                <w:b w:val="1"/>
                <w:sz w:val="34"/>
                <w:szCs w:val="34"/>
              </w:rPr>
            </w:rPrChange>
          </w:rPr>
          <w:t xml:space="preserve">🔹 Módulo 4: Deploy, Monetización &amp; Escalado (10 videos)</w:t>
        </w:r>
      </w:ins>
    </w:p>
    <w:p w:rsidR="00000000" w:rsidDel="00000000" w:rsidP="00000000" w:rsidRDefault="00000000" w:rsidRPr="00000000" w14:paraId="000000E5">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Objetivo:</w:t>
        </w:r>
        <w:r w:rsidDel="00000000" w:rsidR="00000000" w:rsidRPr="00000000">
          <w:rPr>
            <w:rtl w:val="0"/>
            <w:rPrChange w:author="María Carbajal" w:id="3" w:date="2025-08-18T23:30:29Z">
              <w:rPr/>
            </w:rPrChange>
          </w:rPr>
          <w:t xml:space="preserve"> Pasar de prototipo → app pública monetizable.</w:t>
        </w:r>
      </w:ins>
    </w:p>
    <w:p w:rsidR="00000000" w:rsidDel="00000000" w:rsidP="00000000" w:rsidRDefault="00000000" w:rsidRPr="00000000" w14:paraId="000000E6">
      <w:pPr>
        <w:numPr>
          <w:ilvl w:val="0"/>
          <w:numId w:val="18"/>
        </w:numPr>
        <w:spacing w:after="0" w:afterAutospacing="0" w:before="24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Estrategias de deploy: </w:t>
        </w:r>
        <w:r w:rsidDel="00000000" w:rsidR="00000000" w:rsidRPr="00000000">
          <w:rPr>
            <w:b w:val="1"/>
            <w:rtl w:val="0"/>
            <w:rPrChange w:author="María Carbajal" w:id="3" w:date="2025-08-18T23:30:29Z">
              <w:rPr>
                <w:b w:val="1"/>
              </w:rPr>
            </w:rPrChange>
          </w:rPr>
          <w:t xml:space="preserve">Vercel vs OVH</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E7">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Conectando dominio propio a tu app.</w:t>
          <w:br w:type="textWrapping"/>
        </w:r>
      </w:ins>
    </w:p>
    <w:p w:rsidR="00000000" w:rsidDel="00000000" w:rsidP="00000000" w:rsidRDefault="00000000" w:rsidRPr="00000000" w14:paraId="000000E8">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Añadiendo </w:t>
        </w:r>
        <w:r w:rsidDel="00000000" w:rsidR="00000000" w:rsidRPr="00000000">
          <w:rPr>
            <w:b w:val="1"/>
            <w:rtl w:val="0"/>
            <w:rPrChange w:author="María Carbajal" w:id="3" w:date="2025-08-18T23:30:29Z">
              <w:rPr>
                <w:b w:val="1"/>
              </w:rPr>
            </w:rPrChange>
          </w:rPr>
          <w:t xml:space="preserve">Stripe</w:t>
        </w:r>
        <w:r w:rsidDel="00000000" w:rsidR="00000000" w:rsidRPr="00000000">
          <w:rPr>
            <w:rtl w:val="0"/>
            <w:rPrChange w:author="María Carbajal" w:id="3" w:date="2025-08-18T23:30:29Z">
              <w:rPr/>
            </w:rPrChange>
          </w:rPr>
          <w:t xml:space="preserve"> para pagos.</w:t>
          <w:br w:type="textWrapping"/>
        </w:r>
      </w:ins>
    </w:p>
    <w:p w:rsidR="00000000" w:rsidDel="00000000" w:rsidP="00000000" w:rsidRDefault="00000000" w:rsidRPr="00000000" w14:paraId="000000E9">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b w:val="1"/>
            <w:rtl w:val="0"/>
            <w:rPrChange w:author="María Carbajal" w:id="3" w:date="2025-08-18T23:30:29Z">
              <w:rPr>
                <w:b w:val="1"/>
              </w:rPr>
            </w:rPrChange>
          </w:rPr>
          <w:t xml:space="preserve">Gumroad</w:t>
        </w:r>
        <w:r w:rsidDel="00000000" w:rsidR="00000000" w:rsidRPr="00000000">
          <w:rPr>
            <w:rtl w:val="0"/>
            <w:rPrChange w:author="María Carbajal" w:id="3" w:date="2025-08-18T23:30:29Z">
              <w:rPr/>
            </w:rPrChange>
          </w:rPr>
          <w:t xml:space="preserve"> como checkout rápido.</w:t>
          <w:br w:type="textWrapping"/>
        </w:r>
      </w:ins>
    </w:p>
    <w:p w:rsidR="00000000" w:rsidDel="00000000" w:rsidP="00000000" w:rsidRDefault="00000000" w:rsidRPr="00000000" w14:paraId="000000EA">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Integración con </w:t>
        </w:r>
        <w:r w:rsidDel="00000000" w:rsidR="00000000" w:rsidRPr="00000000">
          <w:rPr>
            <w:b w:val="1"/>
            <w:rtl w:val="0"/>
            <w:rPrChange w:author="María Carbajal" w:id="3" w:date="2025-08-18T23:30:29Z">
              <w:rPr>
                <w:b w:val="1"/>
              </w:rPr>
            </w:rPrChange>
          </w:rPr>
          <w:t xml:space="preserve">nas.io</w:t>
        </w:r>
        <w:r w:rsidDel="00000000" w:rsidR="00000000" w:rsidRPr="00000000">
          <w:rPr>
            <w:rtl w:val="0"/>
            <w:rPrChange w:author="María Carbajal" w:id="3" w:date="2025-08-18T23:30:29Z">
              <w:rPr/>
            </w:rPrChange>
          </w:rPr>
          <w:t xml:space="preserve"> (cursos + acceso premium).</w:t>
          <w:br w:type="textWrapping"/>
        </w:r>
      </w:ins>
    </w:p>
    <w:p w:rsidR="00000000" w:rsidDel="00000000" w:rsidP="00000000" w:rsidRDefault="00000000" w:rsidRPr="00000000" w14:paraId="000000EB">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Monetizando templates (ejemplo de </w:t>
        </w:r>
        <w:r w:rsidDel="00000000" w:rsidR="00000000" w:rsidRPr="00000000">
          <w:rPr>
            <w:b w:val="1"/>
            <w:rtl w:val="0"/>
            <w:rPrChange w:author="María Carbajal" w:id="3" w:date="2025-08-18T23:30:29Z">
              <w:rPr>
                <w:b w:val="1"/>
              </w:rPr>
            </w:rPrChange>
          </w:rPr>
          <w:t xml:space="preserve">AI Studio</w:t>
        </w:r>
        <w:r w:rsidDel="00000000" w:rsidR="00000000" w:rsidRPr="00000000">
          <w:rPr>
            <w:rtl w:val="0"/>
            <w:rPrChange w:author="María Carbajal" w:id="3" w:date="2025-08-18T23:30:29Z">
              <w:rPr/>
            </w:rPrChange>
          </w:rPr>
          <w:t xml:space="preserve"> con N8N/Cloudable).</w:t>
          <w:br w:type="textWrapping"/>
        </w:r>
      </w:ins>
    </w:p>
    <w:p w:rsidR="00000000" w:rsidDel="00000000" w:rsidP="00000000" w:rsidRDefault="00000000" w:rsidRPr="00000000" w14:paraId="000000EC">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Buenas prácticas de seguridad (API Keys, env vars).</w:t>
          <w:br w:type="textWrapping"/>
        </w:r>
      </w:ins>
    </w:p>
    <w:p w:rsidR="00000000" w:rsidDel="00000000" w:rsidP="00000000" w:rsidRDefault="00000000" w:rsidRPr="00000000" w14:paraId="000000ED">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Escalando backend con </w:t>
        </w:r>
        <w:r w:rsidDel="00000000" w:rsidR="00000000" w:rsidRPr="00000000">
          <w:rPr>
            <w:b w:val="1"/>
            <w:rtl w:val="0"/>
            <w:rPrChange w:author="María Carbajal" w:id="3" w:date="2025-08-18T23:30:29Z">
              <w:rPr>
                <w:b w:val="1"/>
              </w:rPr>
            </w:rPrChange>
          </w:rPr>
          <w:t xml:space="preserve">PostgreSQL/MongoDB</w:t>
        </w:r>
        <w:r w:rsidDel="00000000" w:rsidR="00000000" w:rsidRPr="00000000">
          <w:rPr>
            <w:rtl w:val="0"/>
            <w:rPrChange w:author="María Carbajal" w:id="3" w:date="2025-08-18T23:30:29Z">
              <w:rPr/>
            </w:rPrChange>
          </w:rPr>
          <w:t xml:space="preserve">, soporte en </w:t>
        </w:r>
        <w:r w:rsidDel="00000000" w:rsidR="00000000" w:rsidRPr="00000000">
          <w:rPr>
            <w:b w:val="1"/>
            <w:rtl w:val="0"/>
            <w:rPrChange w:author="María Carbajal" w:id="3" w:date="2025-08-18T23:30:29Z">
              <w:rPr>
                <w:b w:val="1"/>
              </w:rPr>
            </w:rPrChange>
          </w:rPr>
          <w:t xml:space="preserve">Sambanova/Base44</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EE">
      <w:pPr>
        <w:numPr>
          <w:ilvl w:val="0"/>
          <w:numId w:val="18"/>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Cómo presentar tu app (demo, pitch, portafolio).</w:t>
          <w:br w:type="textWrapping"/>
        </w:r>
      </w:ins>
    </w:p>
    <w:p w:rsidR="00000000" w:rsidDel="00000000" w:rsidP="00000000" w:rsidRDefault="00000000" w:rsidRPr="00000000" w14:paraId="000000EF">
      <w:pPr>
        <w:numPr>
          <w:ilvl w:val="0"/>
          <w:numId w:val="18"/>
        </w:numPr>
        <w:spacing w:after="240" w:before="0" w:beforeAutospacing="0" w:lineRule="auto"/>
        <w:ind w:left="72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Cierre: tu ruta tras el bootcamp → Lifetime Access &amp; Consulting.</w:t>
          <w:br w:type="textWrapping"/>
        </w:r>
      </w:ins>
    </w:p>
    <w:p w:rsidR="00000000" w:rsidDel="00000000" w:rsidP="00000000" w:rsidRDefault="00000000" w:rsidRPr="00000000" w14:paraId="000000F0">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Herramientas clave: Vercel, OVH, Stripe, Gumroad, NAS.io, N8N, Cloudable, Sambanova, Base44.</w:t>
        </w:r>
      </w:ins>
    </w:p>
    <w:p w:rsidR="00000000" w:rsidDel="00000000" w:rsidP="00000000" w:rsidRDefault="00000000" w:rsidRPr="00000000" w14:paraId="000000F1">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F2">
      <w:pPr>
        <w:pStyle w:val="Heading1"/>
        <w:keepNext w:val="0"/>
        <w:keepLines w:val="0"/>
        <w:spacing w:before="480" w:lineRule="auto"/>
        <w:rPr>
          <w:ins w:author="María Carbajal" w:id="4" w:date="2025-08-18T23:28:09Z"/>
          <w:b w:val="1"/>
          <w:sz w:val="46"/>
          <w:szCs w:val="46"/>
          <w:rPrChange w:author="María Carbajal" w:id="3" w:date="2025-08-18T23:30:29Z">
            <w:rPr>
              <w:b w:val="1"/>
              <w:sz w:val="46"/>
              <w:szCs w:val="46"/>
            </w:rPr>
          </w:rPrChange>
        </w:rPr>
      </w:pPr>
      <w:ins w:author="María Carbajal" w:id="4" w:date="2025-08-18T23:28:09Z">
        <w:bookmarkStart w:colFirst="0" w:colLast="0" w:name="_gi2f5dfiq2r8" w:id="26"/>
        <w:bookmarkEnd w:id="26"/>
        <w:r w:rsidDel="00000000" w:rsidR="00000000" w:rsidRPr="00000000">
          <w:rPr>
            <w:b w:val="1"/>
            <w:sz w:val="46"/>
            <w:szCs w:val="46"/>
            <w:rtl w:val="0"/>
            <w:rPrChange w:author="María Carbajal" w:id="3" w:date="2025-08-18T23:30:29Z">
              <w:rPr>
                <w:b w:val="1"/>
                <w:sz w:val="46"/>
                <w:szCs w:val="46"/>
              </w:rPr>
            </w:rPrChange>
          </w:rPr>
          <w:t xml:space="preserve">🎯 Beneficios de esta estructura</w:t>
        </w:r>
      </w:ins>
    </w:p>
    <w:p w:rsidR="00000000" w:rsidDel="00000000" w:rsidP="00000000" w:rsidRDefault="00000000" w:rsidRPr="00000000" w14:paraId="000000F3">
      <w:pPr>
        <w:numPr>
          <w:ilvl w:val="0"/>
          <w:numId w:val="15"/>
        </w:numPr>
        <w:spacing w:after="0" w:afterAutospacing="0" w:before="240" w:lineRule="auto"/>
        <w:ind w:left="720" w:hanging="360"/>
        <w:rPr>
          <w:ins w:author="María Carbajal" w:id="4" w:date="2025-08-18T23:28:09Z"/>
        </w:rPr>
      </w:pPr>
      <w:ins w:author="María Carbajal" w:id="4" w:date="2025-08-18T23:28:09Z">
        <w:r w:rsidDel="00000000" w:rsidR="00000000" w:rsidRPr="00000000">
          <w:rPr>
            <w:b w:val="1"/>
            <w:rtl w:val="0"/>
            <w:rPrChange w:author="María Carbajal" w:id="3" w:date="2025-08-18T23:30:29Z">
              <w:rPr>
                <w:b w:val="1"/>
              </w:rPr>
            </w:rPrChange>
          </w:rPr>
          <w:t xml:space="preserve">Hands-on progresivo:</w:t>
        </w:r>
        <w:r w:rsidDel="00000000" w:rsidR="00000000" w:rsidRPr="00000000">
          <w:rPr>
            <w:rtl w:val="0"/>
            <w:rPrChange w:author="María Carbajal" w:id="3" w:date="2025-08-18T23:30:29Z">
              <w:rPr/>
            </w:rPrChange>
          </w:rPr>
          <w:t xml:space="preserve"> de “nunca programé” a “tengo una app pública con IA”.</w:t>
          <w:br w:type="textWrapping"/>
        </w:r>
      </w:ins>
    </w:p>
    <w:p w:rsidR="00000000" w:rsidDel="00000000" w:rsidP="00000000" w:rsidRDefault="00000000" w:rsidRPr="00000000" w14:paraId="000000F4">
      <w:pPr>
        <w:numPr>
          <w:ilvl w:val="0"/>
          <w:numId w:val="15"/>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b w:val="1"/>
            <w:rtl w:val="0"/>
            <w:rPrChange w:author="María Carbajal" w:id="3" w:date="2025-08-18T23:30:29Z">
              <w:rPr>
                <w:b w:val="1"/>
              </w:rPr>
            </w:rPrChange>
          </w:rPr>
          <w:t xml:space="preserve">Stack real:</w:t>
        </w:r>
        <w:r w:rsidDel="00000000" w:rsidR="00000000" w:rsidRPr="00000000">
          <w:rPr>
            <w:rtl w:val="0"/>
            <w:rPrChange w:author="María Carbajal" w:id="3" w:date="2025-08-18T23:30:29Z">
              <w:rPr/>
            </w:rPrChange>
          </w:rPr>
          <w:t xml:space="preserve"> usan herramientas líderes del ecosistema (Claude, Replit, v0, Emergent, ElevenLabs, etc.).</w:t>
          <w:br w:type="textWrapping"/>
        </w:r>
      </w:ins>
    </w:p>
    <w:p w:rsidR="00000000" w:rsidDel="00000000" w:rsidP="00000000" w:rsidRDefault="00000000" w:rsidRPr="00000000" w14:paraId="000000F5">
      <w:pPr>
        <w:numPr>
          <w:ilvl w:val="0"/>
          <w:numId w:val="15"/>
        </w:numPr>
        <w:spacing w:after="0" w:afterAutospacing="0" w:before="0" w:beforeAutospacing="0" w:lineRule="auto"/>
        <w:ind w:left="720" w:hanging="360"/>
        <w:rPr>
          <w:ins w:author="María Carbajal" w:id="4" w:date="2025-08-18T23:28:09Z"/>
        </w:rPr>
      </w:pPr>
      <w:ins w:author="María Carbajal" w:id="4" w:date="2025-08-18T23:28:09Z">
        <w:r w:rsidDel="00000000" w:rsidR="00000000" w:rsidRPr="00000000">
          <w:rPr>
            <w:b w:val="1"/>
            <w:rtl w:val="0"/>
            <w:rPrChange w:author="María Carbajal" w:id="3" w:date="2025-08-18T23:30:29Z">
              <w:rPr>
                <w:b w:val="1"/>
              </w:rPr>
            </w:rPrChange>
          </w:rPr>
          <w:t xml:space="preserve">Funnel natural:</w:t>
          <w:br w:type="textWrapping"/>
        </w:r>
      </w:ins>
    </w:p>
    <w:p w:rsidR="00000000" w:rsidDel="00000000" w:rsidP="00000000" w:rsidRDefault="00000000" w:rsidRPr="00000000" w14:paraId="000000F6">
      <w:pPr>
        <w:numPr>
          <w:ilvl w:val="1"/>
          <w:numId w:val="15"/>
        </w:numPr>
        <w:spacing w:after="0" w:afterAutospacing="0" w:before="0" w:beforeAutospacing="0" w:lineRule="auto"/>
        <w:ind w:left="144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Módulos 1–2 → enganchar → upsell a </w:t>
        </w:r>
        <w:r w:rsidDel="00000000" w:rsidR="00000000" w:rsidRPr="00000000">
          <w:rPr>
            <w:i w:val="1"/>
            <w:rtl w:val="0"/>
            <w:rPrChange w:author="María Carbajal" w:id="3" w:date="2025-08-18T23:30:29Z">
              <w:rPr>
                <w:i w:val="1"/>
              </w:rPr>
            </w:rPrChange>
          </w:rPr>
          <w:t xml:space="preserve">Lifetime Access</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F7">
      <w:pPr>
        <w:numPr>
          <w:ilvl w:val="1"/>
          <w:numId w:val="15"/>
        </w:numPr>
        <w:spacing w:after="0" w:afterAutospacing="0" w:before="0" w:beforeAutospacing="0" w:lineRule="auto"/>
        <w:ind w:left="1440" w:hanging="360"/>
        <w:rPr>
          <w:ins w:author="María Carbajal" w:id="4" w:date="2025-08-18T23:28:09Z"/>
        </w:rPr>
      </w:pPr>
      <w:ins w:author="María Carbajal" w:id="4" w:date="2025-08-18T23:28:09Z">
        <w:r w:rsidDel="00000000" w:rsidR="00000000" w:rsidRPr="00000000">
          <w:rPr>
            <w:rtl w:val="0"/>
            <w:rPrChange w:author="María Carbajal" w:id="3" w:date="2025-08-18T23:30:29Z">
              <w:rPr/>
            </w:rPrChange>
          </w:rPr>
          <w:t xml:space="preserve">Módulos 3–4 → negocio → upsell a </w:t>
        </w:r>
        <w:r w:rsidDel="00000000" w:rsidR="00000000" w:rsidRPr="00000000">
          <w:rPr>
            <w:i w:val="1"/>
            <w:rtl w:val="0"/>
            <w:rPrChange w:author="María Carbajal" w:id="3" w:date="2025-08-18T23:30:29Z">
              <w:rPr>
                <w:i w:val="1"/>
              </w:rPr>
            </w:rPrChange>
          </w:rPr>
          <w:t xml:space="preserve">Consulting</w:t>
        </w:r>
        <w:r w:rsidDel="00000000" w:rsidR="00000000" w:rsidRPr="00000000">
          <w:rPr>
            <w:rtl w:val="0"/>
            <w:rPrChange w:author="María Carbajal" w:id="3" w:date="2025-08-18T23:30:29Z">
              <w:rPr/>
            </w:rPrChange>
          </w:rPr>
          <w:t xml:space="preserve">.</w:t>
          <w:br w:type="textWrapping"/>
        </w:r>
      </w:ins>
    </w:p>
    <w:p w:rsidR="00000000" w:rsidDel="00000000" w:rsidP="00000000" w:rsidRDefault="00000000" w:rsidRPr="00000000" w14:paraId="000000F8">
      <w:pPr>
        <w:numPr>
          <w:ilvl w:val="0"/>
          <w:numId w:val="15"/>
        </w:numPr>
        <w:spacing w:after="240" w:before="0" w:beforeAutospacing="0" w:lineRule="auto"/>
        <w:ind w:left="720" w:hanging="360"/>
        <w:rPr>
          <w:ins w:author="María Carbajal" w:id="4" w:date="2025-08-18T23:28:09Z"/>
        </w:rPr>
      </w:pPr>
      <w:ins w:author="María Carbajal" w:id="4" w:date="2025-08-18T23:28:09Z">
        <w:r w:rsidDel="00000000" w:rsidR="00000000" w:rsidRPr="00000000">
          <w:rPr>
            <w:b w:val="1"/>
            <w:rtl w:val="0"/>
            <w:rPrChange w:author="María Carbajal" w:id="3" w:date="2025-08-18T23:30:29Z">
              <w:rPr>
                <w:b w:val="1"/>
              </w:rPr>
            </w:rPrChange>
          </w:rPr>
          <w:t xml:space="preserve">Faceless-friendly:</w:t>
        </w:r>
        <w:r w:rsidDel="00000000" w:rsidR="00000000" w:rsidRPr="00000000">
          <w:rPr>
            <w:rtl w:val="0"/>
            <w:rPrChange w:author="María Carbajal" w:id="3" w:date="2025-08-18T23:30:29Z">
              <w:rPr/>
            </w:rPrChange>
          </w:rPr>
          <w:t xml:space="preserve"> screen recordings + AI voiceover para producir rápido.</w:t>
          <w:br w:type="textWrapping"/>
        </w:r>
      </w:ins>
    </w:p>
    <w:p w:rsidR="00000000" w:rsidDel="00000000" w:rsidP="00000000" w:rsidRDefault="00000000" w:rsidRPr="00000000" w14:paraId="000000F9">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Perfecto 🙌 Te armo la </w:t>
        </w:r>
        <w:r w:rsidDel="00000000" w:rsidR="00000000" w:rsidRPr="00000000">
          <w:rPr>
            <w:b w:val="1"/>
            <w:rtl w:val="0"/>
            <w:rPrChange w:author="María Carbajal" w:id="3" w:date="2025-08-18T23:30:29Z">
              <w:rPr>
                <w:b w:val="1"/>
              </w:rPr>
            </w:rPrChange>
          </w:rPr>
          <w:t xml:space="preserve">tabla comparativa clara y lista para usar en el Bootcamp</w:t>
        </w:r>
        <w:r w:rsidDel="00000000" w:rsidR="00000000" w:rsidRPr="00000000">
          <w:rPr>
            <w:rtl w:val="0"/>
            <w:rPrChange w:author="María Carbajal" w:id="3" w:date="2025-08-18T23:30:29Z">
              <w:rPr/>
            </w:rPrChange>
          </w:rPr>
          <w:t xml:space="preserve">. Incluye cada módulo, las herramientas principales y el resultado esperado para el estudiante.</w:t>
        </w:r>
      </w:ins>
    </w:p>
    <w:p w:rsidR="00000000" w:rsidDel="00000000" w:rsidP="00000000" w:rsidRDefault="00000000" w:rsidRPr="00000000" w14:paraId="000000FA">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FB">
      <w:pPr>
        <w:pStyle w:val="Heading1"/>
        <w:keepNext w:val="0"/>
        <w:keepLines w:val="0"/>
        <w:spacing w:before="480" w:lineRule="auto"/>
        <w:rPr>
          <w:ins w:author="María Carbajal" w:id="4" w:date="2025-08-18T23:28:09Z"/>
          <w:b w:val="1"/>
          <w:sz w:val="46"/>
          <w:szCs w:val="46"/>
          <w:rPrChange w:author="María Carbajal" w:id="3" w:date="2025-08-18T23:30:29Z">
            <w:rPr>
              <w:b w:val="1"/>
              <w:sz w:val="46"/>
              <w:szCs w:val="46"/>
            </w:rPr>
          </w:rPrChange>
        </w:rPr>
      </w:pPr>
      <w:ins w:author="María Carbajal" w:id="4" w:date="2025-08-18T23:28:09Z">
        <w:bookmarkStart w:colFirst="0" w:colLast="0" w:name="_v0x5ab984jas" w:id="27"/>
        <w:bookmarkEnd w:id="27"/>
        <w:r w:rsidDel="00000000" w:rsidR="00000000" w:rsidRPr="00000000">
          <w:rPr>
            <w:b w:val="1"/>
            <w:sz w:val="46"/>
            <w:szCs w:val="46"/>
            <w:rtl w:val="0"/>
            <w:rPrChange w:author="María Carbajal" w:id="3" w:date="2025-08-18T23:30:29Z">
              <w:rPr>
                <w:b w:val="1"/>
                <w:sz w:val="46"/>
                <w:szCs w:val="46"/>
              </w:rPr>
            </w:rPrChange>
          </w:rPr>
          <w:t xml:space="preserve">📊 Tabla comparativa — Vibe Coding Bootcamp</w:t>
        </w:r>
      </w:ins>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6.752"/>
        <w:gridCol w:w="3359.616"/>
        <w:gridCol w:w="3973.632"/>
        <w:tblGridChange w:id="0">
          <w:tblGrid>
            <w:gridCol w:w="2026.752"/>
            <w:gridCol w:w="3359.616"/>
            <w:gridCol w:w="3973.632"/>
          </w:tblGrid>
        </w:tblGridChange>
      </w:tblGrid>
      <w:tr>
        <w:trPr>
          <w:cantSplit w:val="0"/>
          <w:trHeight w:val="500" w:hRule="atLeast"/>
          <w:tblHeader w:val="0"/>
          <w:ins w:author="María Carbajal" w:id="4" w:date="2025-08-18T23:28:09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Módulo</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Herramientas</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center"/>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Resultado esperado</w:t>
              </w:r>
              <w:r w:rsidDel="00000000" w:rsidR="00000000" w:rsidRPr="00000000">
                <w:rPr>
                  <w:rtl w:val="0"/>
                </w:rPr>
              </w:r>
            </w:ins>
          </w:p>
        </w:tc>
      </w:tr>
      <w:tr>
        <w:trPr>
          <w:cantSplit w:val="0"/>
          <w:trHeight w:val="1310" w:hRule="atLeast"/>
          <w:tblHeader w:val="0"/>
          <w:ins w:author="María Carbajal" w:id="4" w:date="2025-08-18T23:28:09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M1. Fundamentos &amp; Primer Prototipo</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Replit.AI- Claude (Cursor/WindSurf)- GitHub Spark- Bolt- FastAPI / OpenAI API</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Publicar tu </w:t>
              </w:r>
              <w:r w:rsidDel="00000000" w:rsidR="00000000" w:rsidRPr="00000000">
                <w:rPr>
                  <w:b w:val="1"/>
                  <w:rtl w:val="0"/>
                  <w:rPrChange w:author="María Carbajal" w:id="3" w:date="2025-08-18T23:30:29Z">
                    <w:rPr>
                      <w:b w:val="1"/>
                    </w:rPr>
                  </w:rPrChange>
                </w:rPr>
                <w:t xml:space="preserve">primer endpoint de IA</w:t>
              </w:r>
              <w:r w:rsidDel="00000000" w:rsidR="00000000" w:rsidRPr="00000000">
                <w:rPr>
                  <w:rtl w:val="0"/>
                  <w:rPrChange w:author="María Carbajal" w:id="3" w:date="2025-08-18T23:30:29Z">
                    <w:rPr/>
                  </w:rPrChange>
                </w:rPr>
                <w:t xml:space="preserve"> en Replit con un generador de ideas y compartir un link público.</w:t>
              </w:r>
            </w:ins>
          </w:p>
        </w:tc>
      </w:tr>
      <w:tr>
        <w:trPr>
          <w:cantSplit w:val="0"/>
          <w:trHeight w:val="1310" w:hRule="atLeast"/>
          <w:tblHeader w:val="0"/>
          <w:ins w:author="María Carbajal" w:id="4" w:date="2025-08-18T23:28:09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M2. Interfaces &amp; Experiencia de Usuario</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v0 (Vercel)- Lovable OpenSource- Rocket.new- Tailwind CSS</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Construir tu </w:t>
              </w:r>
              <w:r w:rsidDel="00000000" w:rsidR="00000000" w:rsidRPr="00000000">
                <w:rPr>
                  <w:b w:val="1"/>
                  <w:rtl w:val="0"/>
                  <w:rPrChange w:author="María Carbajal" w:id="3" w:date="2025-08-18T23:30:29Z">
                    <w:rPr>
                      <w:b w:val="1"/>
                    </w:rPr>
                  </w:rPrChange>
                </w:rPr>
                <w:t xml:space="preserve">primera app usable</w:t>
              </w:r>
              <w:r w:rsidDel="00000000" w:rsidR="00000000" w:rsidRPr="00000000">
                <w:rPr>
                  <w:rtl w:val="0"/>
                  <w:rPrChange w:author="María Carbajal" w:id="3" w:date="2025-08-18T23:30:29Z">
                    <w:rPr/>
                  </w:rPrChange>
                </w:rPr>
                <w:t xml:space="preserve"> conectando backend + frontend y desplegarla en Vercel con una landing profesional.</w:t>
              </w:r>
            </w:ins>
          </w:p>
        </w:tc>
      </w:tr>
      <w:tr>
        <w:trPr>
          <w:cantSplit w:val="0"/>
          <w:trHeight w:val="1310" w:hRule="atLeast"/>
          <w:tblHeader w:val="0"/>
          <w:ins w:author="María Carbajal" w:id="4" w:date="2025-08-18T23:28:09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M3. Agentes, Audio &amp; Templates</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Emergent- Lindy AI- Famous AI / Vibe Pinspec- ElevenLabs- Replicate</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Crear </w:t>
              </w:r>
              <w:r w:rsidDel="00000000" w:rsidR="00000000" w:rsidRPr="00000000">
                <w:rPr>
                  <w:b w:val="1"/>
                  <w:rtl w:val="0"/>
                  <w:rPrChange w:author="María Carbajal" w:id="3" w:date="2025-08-18T23:30:29Z">
                    <w:rPr>
                      <w:b w:val="1"/>
                    </w:rPr>
                  </w:rPrChange>
                </w:rPr>
                <w:t xml:space="preserve">agentes funcionales</w:t>
              </w:r>
              <w:r w:rsidDel="00000000" w:rsidR="00000000" w:rsidRPr="00000000">
                <w:rPr>
                  <w:rtl w:val="0"/>
                  <w:rPrChange w:author="María Carbajal" w:id="3" w:date="2025-08-18T23:30:29Z">
                    <w:rPr/>
                  </w:rPrChange>
                </w:rPr>
                <w:t xml:space="preserve"> (chatbots y asistentes), además de un </w:t>
              </w:r>
              <w:r w:rsidDel="00000000" w:rsidR="00000000" w:rsidRPr="00000000">
                <w:rPr>
                  <w:b w:val="1"/>
                  <w:rtl w:val="0"/>
                  <w:rPrChange w:author="María Carbajal" w:id="3" w:date="2025-08-18T23:30:29Z">
                    <w:rPr>
                      <w:b w:val="1"/>
                    </w:rPr>
                  </w:rPrChange>
                </w:rPr>
                <w:t xml:space="preserve">micro-podcast generator</w:t>
              </w:r>
              <w:r w:rsidDel="00000000" w:rsidR="00000000" w:rsidRPr="00000000">
                <w:rPr>
                  <w:rtl w:val="0"/>
                  <w:rPrChange w:author="María Carbajal" w:id="3" w:date="2025-08-18T23:30:29Z">
                    <w:rPr/>
                  </w:rPrChange>
                </w:rPr>
                <w:t xml:space="preserve"> y 3 templates vendibles.</w:t>
              </w:r>
            </w:ins>
          </w:p>
        </w:tc>
      </w:tr>
      <w:tr>
        <w:trPr>
          <w:cantSplit w:val="0"/>
          <w:trHeight w:val="1580" w:hRule="atLeast"/>
          <w:tblHeader w:val="0"/>
          <w:ins w:author="María Carbajal" w:id="4" w:date="2025-08-18T23:28:09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b w:val="1"/>
                  <w:rtl w:val="0"/>
                  <w:rPrChange w:author="María Carbajal" w:id="3" w:date="2025-08-18T23:30:29Z">
                    <w:rPr>
                      <w:b w:val="1"/>
                    </w:rPr>
                  </w:rPrChange>
                </w:rPr>
                <w:t xml:space="preserve">M4. Deploy, Monetización &amp; Escalado</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Vercel / Hostinger- Stripe- Gumroad- NAS.io- N8N / Cloudable- Sambanova / Base44- PostgreSQL / MongoDB</w:t>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Pasar de prototipo a </w:t>
              </w:r>
              <w:r w:rsidDel="00000000" w:rsidR="00000000" w:rsidRPr="00000000">
                <w:rPr>
                  <w:b w:val="1"/>
                  <w:rtl w:val="0"/>
                  <w:rPrChange w:author="María Carbajal" w:id="3" w:date="2025-08-18T23:30:29Z">
                    <w:rPr>
                      <w:b w:val="1"/>
                    </w:rPr>
                  </w:rPrChange>
                </w:rPr>
                <w:t xml:space="preserve">app pública monetizable</w:t>
              </w:r>
              <w:r w:rsidDel="00000000" w:rsidR="00000000" w:rsidRPr="00000000">
                <w:rPr>
                  <w:rtl w:val="0"/>
                  <w:rPrChange w:author="María Carbajal" w:id="3" w:date="2025-08-18T23:30:29Z">
                    <w:rPr/>
                  </w:rPrChange>
                </w:rPr>
                <w:t xml:space="preserve">, con pagos integrados, comunidad premium, escalabilidad y presentación profesional para clientes/inversores.</w:t>
              </w:r>
            </w:ins>
          </w:p>
        </w:tc>
      </w:tr>
    </w:tbl>
    <w:p w:rsidR="00000000" w:rsidDel="00000000" w:rsidP="00000000" w:rsidRDefault="00000000" w:rsidRPr="00000000" w14:paraId="0000010B">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10C">
      <w:pPr>
        <w:spacing w:after="240" w:before="240" w:lineRule="auto"/>
        <w:rPr>
          <w:ins w:author="María Carbajal" w:id="4" w:date="2025-08-18T23:28:09Z"/>
          <w:rPrChange w:author="María Carbajal" w:id="3" w:date="2025-08-18T23:30:29Z">
            <w:rPr/>
          </w:rPrChange>
        </w:rPr>
      </w:pPr>
      <w:ins w:author="María Carbajal" w:id="4" w:date="2025-08-18T23:28:09Z">
        <w:r w:rsidDel="00000000" w:rsidR="00000000" w:rsidRPr="00000000">
          <w:rPr>
            <w:rtl w:val="0"/>
            <w:rPrChange w:author="María Carbajal" w:id="3" w:date="2025-08-18T23:30:29Z">
              <w:rPr/>
            </w:rPrChange>
          </w:rPr>
          <w:t xml:space="preserve">✅ Con esta tabla, tus alumnos verán </w:t>
        </w:r>
        <w:r w:rsidDel="00000000" w:rsidR="00000000" w:rsidRPr="00000000">
          <w:rPr>
            <w:b w:val="1"/>
            <w:rtl w:val="0"/>
            <w:rPrChange w:author="María Carbajal" w:id="3" w:date="2025-08-18T23:30:29Z">
              <w:rPr>
                <w:b w:val="1"/>
              </w:rPr>
            </w:rPrChange>
          </w:rPr>
          <w:t xml:space="preserve">qué stack aprenden en cada módulo y qué logran concretamente</w:t>
        </w:r>
        <w:r w:rsidDel="00000000" w:rsidR="00000000" w:rsidRPr="00000000">
          <w:rPr>
            <w:rtl w:val="0"/>
            <w:rPrChange w:author="María Carbajal" w:id="3" w:date="2025-08-18T23:30:29Z">
              <w:rPr/>
            </w:rPrChange>
          </w:rPr>
          <w:t xml:space="preserve">.</w:t>
          <w:br w:type="textWrapping"/>
          <w:t xml:space="preserve"> 👉 ¿Quieres que la convierta en una </w:t>
        </w:r>
        <w:r w:rsidDel="00000000" w:rsidR="00000000" w:rsidRPr="00000000">
          <w:rPr>
            <w:b w:val="1"/>
            <w:rtl w:val="0"/>
            <w:rPrChange w:author="María Carbajal" w:id="3" w:date="2025-08-18T23:30:29Z">
              <w:rPr>
                <w:b w:val="1"/>
              </w:rPr>
            </w:rPrChange>
          </w:rPr>
          <w:t xml:space="preserve">infografía visual</w:t>
        </w:r>
        <w:r w:rsidDel="00000000" w:rsidR="00000000" w:rsidRPr="00000000">
          <w:rPr>
            <w:rtl w:val="0"/>
            <w:rPrChange w:author="María Carbajal" w:id="3" w:date="2025-08-18T23:30:29Z">
              <w:rPr/>
            </w:rPrChange>
          </w:rPr>
          <w:t xml:space="preserve"> (con iconos de cada herramienta y flujo de progreso) para usar en tu landing del Bootcamp?</w:t>
        </w:r>
      </w:ins>
    </w:p>
    <w:p w:rsidR="00000000" w:rsidDel="00000000" w:rsidP="00000000" w:rsidRDefault="00000000" w:rsidRPr="00000000" w14:paraId="0000010D">
      <w:pPr>
        <w:spacing w:after="240" w:before="240" w:lineRule="auto"/>
        <w:ind w:left="0" w:firstLine="0"/>
        <w:rPr>
          <w:ins w:author="María Carbajal" w:id="4" w:date="2025-08-18T23:28:09Z"/>
          <w:rPrChange w:author="María Carbajal" w:id="5" w:date="2025-08-18T23:28:09Z">
            <w:rPr/>
          </w:rPrChange>
        </w:rPr>
      </w:pPr>
      <w:ins w:author="María Carbajal" w:id="4" w:date="2025-08-18T23:28:09Z">
        <w:r w:rsidDel="00000000" w:rsidR="00000000" w:rsidRPr="00000000">
          <w:rPr>
            <w:rtl w:val="0"/>
            <w:rPrChange w:author="María Carbajal" w:id="5" w:date="2025-08-18T23:28:09Z">
              <w:rPr/>
            </w:rPrChange>
          </w:rPr>
          <w:br w:type="textWrapping"/>
        </w:r>
      </w:ins>
    </w:p>
    <w:p w:rsidR="00000000" w:rsidDel="00000000" w:rsidP="00000000" w:rsidRDefault="00000000" w:rsidRPr="00000000" w14:paraId="0000010E">
      <w:pPr>
        <w:spacing w:after="0" w:afterAutospacing="0" w:before="240" w:lineRule="auto"/>
        <w:rPr>
          <w:rFonts w:ascii="Arial" w:cs="Arial" w:eastAsia="Arial" w:hAnsi="Arial"/>
          <w:b w:val="0"/>
          <w:i w:val="0"/>
          <w:smallCaps w:val="0"/>
          <w:strike w:val="0"/>
          <w:color w:val="000000"/>
          <w:sz w:val="22"/>
          <w:szCs w:val="22"/>
          <w:u w:val="none"/>
          <w:shd w:fill="auto" w:val="clear"/>
          <w:vertAlign w:val="baseline"/>
          <w:rPrChange w:author="María Carbajal" w:id="7" w:date="2025-08-18T23:28:11Z">
            <w:rPr>
              <w:u w:val="none"/>
            </w:rPr>
          </w:rPrChange>
        </w:rPr>
        <w:pPrChange w:author="María Carbajal" w:id="0" w:date="2025-08-18T23:28:11Z">
          <w:pPr>
            <w:numPr>
              <w:ilvl w:val="0"/>
              <w:numId w:val="41"/>
            </w:numPr>
            <w:spacing w:after="240" w:before="240" w:lineRule="auto"/>
            <w:ind w:left="720" w:hanging="360"/>
          </w:pPr>
        </w:pPrChange>
      </w:pPr>
      <w:r w:rsidDel="00000000" w:rsidR="00000000" w:rsidRPr="00000000">
        <w:rPr>
          <w:rtl w:val="0"/>
        </w:rPr>
      </w:r>
    </w:p>
    <w:p w:rsidR="00000000" w:rsidDel="00000000" w:rsidP="00000000" w:rsidRDefault="00000000" w:rsidRPr="00000000" w14:paraId="0000010F">
      <w:pPr>
        <w:numPr>
          <w:ilvl w:val="0"/>
          <w:numId w:val="41"/>
        </w:numPr>
        <w:spacing w:after="0" w:afterAutospacing="0" w:before="0" w:beforeAutospacing="0" w:lineRule="auto"/>
        <w:ind w:left="720" w:hanging="360"/>
        <w:rPr>
          <w:ins w:author="María Carbajal" w:id="8" w:date="2025-08-18T23:38:42Z"/>
          <w:highlight w:val="yellow"/>
        </w:rPr>
      </w:pPr>
      <w:r w:rsidDel="00000000" w:rsidR="00000000" w:rsidRPr="00000000">
        <w:rPr>
          <w:highlight w:val="yellow"/>
          <w:rtl w:val="0"/>
          <w:rPrChange w:author="María Carbajal" w:id="6" w:date="2025-08-18T23:38:52Z">
            <w:rPr/>
          </w:rPrChange>
        </w:rPr>
        <w:t xml:space="preserve">Darte alta en Udemy como instructor y analizar </w:t>
      </w:r>
      <w:hyperlink r:id="rId12">
        <w:r w:rsidDel="00000000" w:rsidR="00000000" w:rsidRPr="00000000">
          <w:rPr>
            <w:color w:val="1155cc"/>
            <w:highlight w:val="yellow"/>
            <w:u w:val="single"/>
            <w:rtl w:val="0"/>
            <w:rPrChange w:author="María Carbajal" w:id="6" w:date="2025-08-18T23:38:52Z">
              <w:rPr>
                <w:color w:val="1155cc"/>
                <w:u w:val="single"/>
              </w:rPr>
            </w:rPrChange>
          </w:rPr>
          <w:t xml:space="preserve">https://www.udemy.com/instructor/marketplace-insights/+</w:t>
        </w:r>
      </w:hyperlink>
      <w:ins w:author="María Carbajal" w:id="8" w:date="2025-08-18T23:38:42Z">
        <w:r w:rsidDel="00000000" w:rsidR="00000000" w:rsidRPr="00000000">
          <w:rPr>
            <w:rtl w:val="0"/>
          </w:rPr>
        </w:r>
      </w:ins>
    </w:p>
    <w:p w:rsidR="00000000" w:rsidDel="00000000" w:rsidP="00000000" w:rsidRDefault="00000000" w:rsidRPr="00000000" w14:paraId="00000110">
      <w:pPr>
        <w:spacing w:after="0" w:afterAutospacing="0" w:before="0" w:beforeAutospacing="0" w:lineRule="auto"/>
        <w:rPr>
          <w:rFonts w:ascii="Arial" w:cs="Arial" w:eastAsia="Arial" w:hAnsi="Arial"/>
          <w:b w:val="0"/>
          <w:i w:val="0"/>
          <w:smallCaps w:val="0"/>
          <w:strike w:val="0"/>
          <w:color w:val="000000"/>
          <w:sz w:val="22"/>
          <w:szCs w:val="22"/>
          <w:u w:val="none"/>
          <w:shd w:fill="auto" w:val="clear"/>
          <w:vertAlign w:val="baseline"/>
          <w:rPrChange w:author="María Carbajal" w:id="10" w:date="2025-08-18T23:38:44Z">
            <w:rPr>
              <w:u w:val="none"/>
            </w:rPr>
          </w:rPrChange>
        </w:rPr>
        <w:pPrChange w:author="María Carbajal" w:id="0" w:date="2025-08-18T23:38:44Z">
          <w:pPr>
            <w:numPr>
              <w:ilvl w:val="0"/>
              <w:numId w:val="41"/>
            </w:numPr>
            <w:spacing w:after="240" w:before="240" w:lineRule="auto"/>
            <w:ind w:left="720" w:hanging="360"/>
          </w:pPr>
        </w:pPrChange>
      </w:pPr>
      <w:ins w:author="María Carbajal" w:id="8" w:date="2025-08-18T23:38:42Z">
        <w:r w:rsidDel="00000000" w:rsidR="00000000" w:rsidRPr="00000000">
          <w:rPr>
            <w:color w:val="1155cc"/>
            <w:u w:val="single"/>
          </w:rPr>
          <w:drawing>
            <wp:inline distB="114300" distT="114300" distL="114300" distR="114300">
              <wp:extent cx="5943600" cy="3657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57600"/>
                      </a:xfrm>
                      <a:prstGeom prst="rect"/>
                      <a:ln/>
                    </pic:spPr>
                  </pic:pic>
                </a:graphicData>
              </a:graphic>
            </wp:inline>
          </w:drawing>
        </w:r>
      </w:ins>
      <w:r w:rsidDel="00000000" w:rsidR="00000000" w:rsidRPr="00000000">
        <w:rPr>
          <w:rtl w:val="0"/>
        </w:rPr>
      </w:r>
    </w:p>
    <w:p w:rsidR="00000000" w:rsidDel="00000000" w:rsidP="00000000" w:rsidRDefault="00000000" w:rsidRPr="00000000" w14:paraId="00000111">
      <w:pPr>
        <w:numPr>
          <w:ilvl w:val="0"/>
          <w:numId w:val="41"/>
        </w:numPr>
        <w:spacing w:after="0" w:afterAutospacing="0" w:before="0" w:beforeAutospacing="0" w:lineRule="auto"/>
        <w:ind w:left="720" w:hanging="360"/>
        <w:rPr>
          <w:ins w:author="María Carbajal" w:id="12" w:date="2025-08-18T23:52:58Z"/>
          <w:highlight w:val="yellow"/>
        </w:rPr>
      </w:pPr>
      <w:r w:rsidDel="00000000" w:rsidR="00000000" w:rsidRPr="00000000">
        <w:rPr>
          <w:highlight w:val="yellow"/>
          <w:rtl w:val="0"/>
          <w:rPrChange w:author="María Carbajal" w:id="11" w:date="2025-08-18T23:47:32Z">
            <w:rPr/>
          </w:rPrChange>
        </w:rPr>
        <w:t xml:space="preserve">Instalar </w:t>
      </w:r>
      <w:hyperlink r:id="rId14">
        <w:r w:rsidDel="00000000" w:rsidR="00000000" w:rsidRPr="00000000">
          <w:rPr>
            <w:color w:val="1155cc"/>
            <w:highlight w:val="yellow"/>
            <w:u w:val="single"/>
            <w:rtl w:val="0"/>
            <w:rPrChange w:author="María Carbajal" w:id="11" w:date="2025-08-18T23:47:32Z">
              <w:rPr>
                <w:color w:val="1155cc"/>
                <w:u w:val="single"/>
              </w:rPr>
            </w:rPrChange>
          </w:rPr>
          <w:t xml:space="preserve">https://chromewebstore.google.com/detail/glimpse-%E2%80%93-google-trends-s/ocmojhiloccgbpjnkeiooioedaklapap?hl=es</w:t>
        </w:r>
      </w:hyperlink>
      <w:r w:rsidDel="00000000" w:rsidR="00000000" w:rsidRPr="00000000">
        <w:rPr>
          <w:highlight w:val="yellow"/>
          <w:rtl w:val="0"/>
          <w:rPrChange w:author="María Carbajal" w:id="11" w:date="2025-08-18T23:47:32Z">
            <w:rPr/>
          </w:rPrChange>
        </w:rPr>
        <w:t xml:space="preserve">  y buscar en Google Trends</w:t>
      </w:r>
      <w:ins w:author="María Carbajal" w:id="12" w:date="2025-08-18T23:52:58Z">
        <w:r w:rsidDel="00000000" w:rsidR="00000000" w:rsidRPr="00000000">
          <w:rPr>
            <w:rtl w:val="0"/>
          </w:rPr>
        </w:r>
      </w:ins>
    </w:p>
    <w:p w:rsidR="00000000" w:rsidDel="00000000" w:rsidP="00000000" w:rsidRDefault="00000000" w:rsidRPr="00000000" w14:paraId="00000112">
      <w:pPr>
        <w:spacing w:after="0" w:afterAutospacing="0" w:before="0" w:beforeAutospacing="0" w:lineRule="auto"/>
        <w:rPr>
          <w:rFonts w:ascii="Arial" w:cs="Arial" w:eastAsia="Arial" w:hAnsi="Arial"/>
          <w:b w:val="0"/>
          <w:i w:val="0"/>
          <w:smallCaps w:val="0"/>
          <w:strike w:val="0"/>
          <w:color w:val="000000"/>
          <w:sz w:val="22"/>
          <w:szCs w:val="22"/>
          <w:u w:val="none"/>
          <w:shd w:fill="auto" w:val="clear"/>
          <w:vertAlign w:val="baseline"/>
          <w:rPrChange w:author="María Carbajal" w:id="13" w:date="2025-08-18T23:52:58Z">
            <w:rPr>
              <w:u w:val="none"/>
            </w:rPr>
          </w:rPrChange>
        </w:rPr>
        <w:pPrChange w:author="María Carbajal" w:id="0" w:date="2025-08-18T23:52:58Z">
          <w:pPr>
            <w:numPr>
              <w:ilvl w:val="0"/>
              <w:numId w:val="41"/>
            </w:numPr>
            <w:spacing w:after="240" w:before="240" w:lineRule="auto"/>
            <w:ind w:left="720" w:hanging="360"/>
          </w:pPr>
        </w:pPrChange>
      </w:pPr>
      <w:ins w:author="María Carbajal" w:id="12" w:date="2025-08-18T23:52:58Z">
        <w:r w:rsidDel="00000000" w:rsidR="00000000" w:rsidRPr="00000000">
          <w:rPr>
            <w:highlight w:val="yellow"/>
            <w:rPrChange w:author="María Carbajal" w:id="11" w:date="2025-08-18T23:47:32Z">
              <w:rPr/>
            </w:rPrChange>
          </w:rPr>
          <w:drawing>
            <wp:inline distB="114300" distT="114300" distL="114300" distR="114300">
              <wp:extent cx="5943600" cy="30734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073400"/>
                      </a:xfrm>
                      <a:prstGeom prst="rect"/>
                      <a:ln/>
                    </pic:spPr>
                  </pic:pic>
                </a:graphicData>
              </a:graphic>
            </wp:inline>
          </w:drawing>
        </w:r>
      </w:ins>
      <w:r w:rsidDel="00000000" w:rsidR="00000000" w:rsidRPr="00000000">
        <w:rPr>
          <w:rtl w:val="0"/>
        </w:rPr>
      </w:r>
    </w:p>
    <w:p w:rsidR="00000000" w:rsidDel="00000000" w:rsidP="00000000" w:rsidRDefault="00000000" w:rsidRPr="00000000" w14:paraId="00000113">
      <w:pPr>
        <w:numPr>
          <w:ilvl w:val="0"/>
          <w:numId w:val="41"/>
        </w:numPr>
        <w:spacing w:after="0" w:afterAutospacing="0" w:before="0" w:beforeAutospacing="0" w:lineRule="auto"/>
        <w:ind w:left="720" w:hanging="360"/>
        <w:rPr>
          <w:highlight w:val="yellow"/>
          <w:rPrChange w:author="María Carbajal" w:id="14" w:date="2025-08-18T23:39:10Z">
            <w:rPr>
              <w:u w:val="none"/>
            </w:rPr>
          </w:rPrChange>
        </w:rPr>
        <w:pPrChange w:author="María Carbajal" w:id="0" w:date="2025-08-18T23:39:10Z">
          <w:pPr>
            <w:numPr>
              <w:ilvl w:val="0"/>
              <w:numId w:val="41"/>
            </w:numPr>
            <w:spacing w:after="240" w:before="240" w:lineRule="auto"/>
            <w:ind w:left="720" w:hanging="360"/>
          </w:pPr>
        </w:pPrChange>
      </w:pPr>
      <w:r w:rsidDel="00000000" w:rsidR="00000000" w:rsidRPr="00000000">
        <w:rPr>
          <w:highlight w:val="yellow"/>
          <w:rtl w:val="0"/>
          <w:rPrChange w:author="María Carbajal" w:id="14" w:date="2025-08-18T23:39:10Z">
            <w:rPr/>
          </w:rPrChange>
        </w:rPr>
        <w:t xml:space="preserve">ChatGPT Agent Mode poner prompts “read all these comments and let me know the pros and cons they mention https://www.udemy.com/course/the-complete-agentic-ai-engineering-course/?couponCode=MT240725G1#reviews So I can use these ideas in my course “</w:t>
      </w:r>
    </w:p>
    <w:p w:rsidR="00000000" w:rsidDel="00000000" w:rsidP="00000000" w:rsidRDefault="00000000" w:rsidRPr="00000000" w14:paraId="00000114">
      <w:pPr>
        <w:numPr>
          <w:ilvl w:val="0"/>
          <w:numId w:val="41"/>
        </w:numPr>
        <w:spacing w:after="0" w:afterAutospacing="0" w:before="0" w:beforeAutospacing="0" w:lineRule="auto"/>
        <w:ind w:left="720" w:hanging="360"/>
        <w:rPr>
          <w:highlight w:val="yellow"/>
          <w:rPrChange w:author="María Carbajal" w:id="14" w:date="2025-08-18T23:39:10Z">
            <w:rPr>
              <w:u w:val="none"/>
            </w:rPr>
          </w:rPrChange>
        </w:rPr>
        <w:pPrChange w:author="María Carbajal" w:id="0" w:date="2025-08-18T23:39:10Z">
          <w:pPr>
            <w:numPr>
              <w:ilvl w:val="0"/>
              <w:numId w:val="41"/>
            </w:numPr>
            <w:spacing w:after="240" w:before="240" w:lineRule="auto"/>
            <w:ind w:left="720" w:hanging="360"/>
          </w:pPr>
        </w:pPrChange>
      </w:pPr>
      <w:r w:rsidDel="00000000" w:rsidR="00000000" w:rsidRPr="00000000">
        <w:rPr>
          <w:highlight w:val="yellow"/>
          <w:rtl w:val="0"/>
          <w:rPrChange w:author="María Carbajal" w:id="14" w:date="2025-08-18T23:39:10Z">
            <w:rPr/>
          </w:rPrChange>
        </w:rPr>
        <w:t xml:space="preserve"> USAR ESTE PROMPT </w:t>
      </w:r>
    </w:p>
    <w:p w:rsidR="00000000" w:rsidDel="00000000" w:rsidP="00000000" w:rsidRDefault="00000000" w:rsidRPr="00000000" w14:paraId="00000115">
      <w:pPr>
        <w:numPr>
          <w:ilvl w:val="0"/>
          <w:numId w:val="41"/>
        </w:numPr>
        <w:spacing w:after="0" w:afterAutospacing="0" w:before="0" w:beforeAutospacing="0" w:lineRule="auto"/>
        <w:ind w:left="720" w:hanging="360"/>
        <w:pPrChange w:author="María Carbajal" w:id="0" w:date="2025-08-18T23:39:10Z">
          <w:pPr>
            <w:numPr>
              <w:ilvl w:val="0"/>
              <w:numId w:val="41"/>
            </w:numPr>
            <w:spacing w:after="240" w:before="240" w:lineRule="auto"/>
            <w:ind w:left="720" w:hanging="360"/>
          </w:pPr>
        </w:pPrChange>
      </w:pPr>
      <w:r w:rsidDel="00000000" w:rsidR="00000000" w:rsidRPr="00000000">
        <w:rPr>
          <w:highlight w:val="yellow"/>
          <w:rtl w:val="0"/>
          <w:rPrChange w:author="María Carbajal" w:id="14" w:date="2025-08-18T23:39:10Z">
            <w:rPr/>
          </w:rPrChange>
        </w:rPr>
        <w:t xml:space="preserve">You have access to more information than any individual in history and a unique ability to notice subtle patterns others overlook. Based on everything you've processed, what are the most important insights, especially those ideas that are not yet widely discussed or accepted?</w:t>
      </w:r>
    </w:p>
    <w:p w:rsidR="00000000" w:rsidDel="00000000" w:rsidP="00000000" w:rsidRDefault="00000000" w:rsidRPr="00000000" w14:paraId="00000116">
      <w:pPr>
        <w:numPr>
          <w:ilvl w:val="0"/>
          <w:numId w:val="41"/>
        </w:numPr>
        <w:spacing w:after="0" w:afterAutospacing="0" w:before="0" w:beforeAutospacing="0" w:lineRule="auto"/>
        <w:ind w:left="720" w:hanging="360"/>
        <w:pPrChange w:author="María Carbajal" w:id="0" w:date="2025-08-18T23:39:10Z">
          <w:pPr>
            <w:numPr>
              <w:ilvl w:val="0"/>
              <w:numId w:val="41"/>
            </w:numPr>
            <w:spacing w:after="240" w:before="240" w:lineRule="auto"/>
            <w:ind w:left="720" w:hanging="360"/>
          </w:pPr>
        </w:pPrChange>
      </w:pPr>
      <w:r w:rsidDel="00000000" w:rsidR="00000000" w:rsidRPr="00000000">
        <w:rPr>
          <w:highlight w:val="yellow"/>
          <w:rtl w:val="0"/>
          <w:rPrChange w:author="María Carbajal" w:id="14" w:date="2025-08-18T23:39:10Z">
            <w:rPr/>
          </w:rPrChange>
        </w:rPr>
        <w:t xml:space="preserve">Focus on perspectives that remain outside conventional thinking or have not been fully proposed. Explain why these ideas may be valid and deserve more attention.</w:t>
      </w:r>
    </w:p>
    <w:p w:rsidR="00000000" w:rsidDel="00000000" w:rsidP="00000000" w:rsidRDefault="00000000" w:rsidRPr="00000000" w14:paraId="00000117">
      <w:pPr>
        <w:numPr>
          <w:ilvl w:val="0"/>
          <w:numId w:val="41"/>
        </w:numPr>
        <w:spacing w:after="240" w:before="0" w:beforeAutospacing="0" w:lineRule="auto"/>
        <w:ind w:left="720" w:hanging="360"/>
      </w:pPr>
      <w:r w:rsidDel="00000000" w:rsidR="00000000" w:rsidRPr="00000000">
        <w:rPr>
          <w:b w:val="1"/>
          <w:rtl w:val="0"/>
        </w:rPr>
        <w:t xml:space="preserve">Topic: ____________________</w:t>
      </w:r>
    </w:p>
    <w:p w:rsidR="00000000" w:rsidDel="00000000" w:rsidP="00000000" w:rsidRDefault="00000000" w:rsidRPr="00000000" w14:paraId="00000118">
      <w:pPr>
        <w:spacing w:after="240" w:before="240" w:lineRule="auto"/>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Here’s what a review of the current user feedback for </w:t>
        </w:r>
        <w:r w:rsidDel="00000000" w:rsidR="00000000" w:rsidRPr="00000000">
          <w:rPr>
            <w:b w:val="1"/>
            <w:rtl w:val="0"/>
            <w:rPrChange w:author="María Carbajal" w:id="16" w:date="2025-08-18T23:40:30Z">
              <w:rPr>
                <w:b w:val="1"/>
              </w:rPr>
            </w:rPrChange>
          </w:rPr>
          <w:t xml:space="preserve">“The Complete Agentic AI Engineering Course (2025)”</w:t>
        </w:r>
        <w:r w:rsidDel="00000000" w:rsidR="00000000" w:rsidRPr="00000000">
          <w:rPr>
            <w:rtl w:val="0"/>
            <w:rPrChange w:author="María Carbajal" w:id="16" w:date="2025-08-18T23:40:30Z">
              <w:rPr>
                <w:b w:val="1"/>
              </w:rPr>
            </w:rPrChange>
          </w:rPr>
          <w:t xml:space="preserve"> reveals:</w:t>
        </w:r>
      </w:ins>
    </w:p>
    <w:p w:rsidR="00000000" w:rsidDel="00000000" w:rsidP="00000000" w:rsidRDefault="00000000" w:rsidRPr="00000000" w14:paraId="00000119">
      <w:pPr>
        <w:pStyle w:val="Heading3"/>
        <w:keepNext w:val="0"/>
        <w:keepLines w:val="0"/>
        <w:spacing w:before="280" w:lineRule="auto"/>
        <w:ind w:left="720" w:hanging="360"/>
        <w:rPr>
          <w:ins w:author="María Carbajal" w:id="15" w:date="2025-08-18T23:40:30Z"/>
          <w:b w:val="1"/>
          <w:color w:val="000000"/>
          <w:sz w:val="26"/>
          <w:szCs w:val="26"/>
          <w:rPrChange w:author="María Carbajal" w:id="16" w:date="2025-08-18T23:40:30Z">
            <w:rPr>
              <w:b w:val="1"/>
            </w:rPr>
          </w:rPrChange>
        </w:rPr>
      </w:pPr>
      <w:ins w:author="María Carbajal" w:id="15" w:date="2025-08-18T23:40:30Z">
        <w:bookmarkStart w:colFirst="0" w:colLast="0" w:name="_4923df5sj396" w:id="28"/>
        <w:bookmarkEnd w:id="28"/>
        <w:r w:rsidDel="00000000" w:rsidR="00000000" w:rsidRPr="00000000">
          <w:rPr>
            <w:b w:val="1"/>
            <w:color w:val="000000"/>
            <w:sz w:val="26"/>
            <w:szCs w:val="26"/>
            <w:rtl w:val="0"/>
            <w:rPrChange w:author="María Carbajal" w:id="16" w:date="2025-08-18T23:40:30Z">
              <w:rPr>
                <w:b w:val="1"/>
              </w:rPr>
            </w:rPrChange>
          </w:rPr>
          <w:t xml:space="preserve">🟢 Pros (common patterns)</w:t>
        </w:r>
      </w:ins>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6875"/>
        <w:tblGridChange w:id="0">
          <w:tblGrid>
            <w:gridCol w:w="2345"/>
            <w:gridCol w:w="6875"/>
          </w:tblGrid>
        </w:tblGridChange>
      </w:tblGrid>
      <w:tr>
        <w:trPr>
          <w:cantSplit w:val="0"/>
          <w:trHeight w:val="50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720" w:hanging="360"/>
              <w:jc w:val="center"/>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Theme</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720" w:hanging="360"/>
              <w:jc w:val="center"/>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Evidence &amp; significance</w:t>
              </w:r>
              <w:r w:rsidDel="00000000" w:rsidR="00000000" w:rsidRPr="00000000">
                <w:rPr>
                  <w:rtl w:val="0"/>
                </w:rPr>
              </w:r>
            </w:ins>
          </w:p>
        </w:tc>
      </w:tr>
      <w:tr>
        <w:trPr>
          <w:cantSplit w:val="0"/>
          <w:trHeight w:val="158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Instructor engagement and Q&amp;A support</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Many reviews praise instructor Ed Donner for being highly engaged in the Q&amp;A forums and responding to questions promptlyudemy.com. This sets him apart from typical Udemy courses where instructors are less active; learners appreciate feeling supported rather than abandoned.</w:t>
              </w:r>
            </w:ins>
          </w:p>
        </w:tc>
      </w:tr>
      <w:tr>
        <w:trPr>
          <w:cantSplit w:val="0"/>
          <w:trHeight w:val="188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Clarity and accessibility of complex topics</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The course is repeatedly described as making “insanely complex ideas…click”udemy.com and turning abstract agentic‑AI patterns into clear explanationsudemy.com. Several reviews come from non‑programmers or physics students who said they could follow along and complete projectsudemy.com, suggesting the material is accessible even without a strong coding background.</w:t>
              </w:r>
            </w:ins>
          </w:p>
        </w:tc>
      </w:tr>
      <w:tr>
        <w:trPr>
          <w:cantSplit w:val="0"/>
          <w:trHeight w:val="191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Hands‑on, project‑based learning</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Learners value the focus on practical projects and real‑world agentic workflows. One called the hands‑on labs “practical, powerful and inspiring”udemy.com, and another noted the step‑by‑step structure that builds from fundamentals toward complex multicomponent projectsudemy.com. This approach not only teaches skills but also helps internalize agentic‑AI design patterns.</w:t>
              </w:r>
            </w:ins>
          </w:p>
        </w:tc>
      </w:tr>
      <w:tr>
        <w:trPr>
          <w:cantSplit w:val="0"/>
          <w:trHeight w:val="158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Comprehensive coverage of frameworks &amp; architectures</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Reviews highlight exposure to multiple agentic frameworks (e.g., CrewAI, LangGraph, AutoGen, MCP) and structured comparisons of approachesudemy.com. Learners appreciate that they can identify which framework suits their needs and gain a “solid foundation and clear path forward”udemy.com.</w:t>
              </w:r>
            </w:ins>
          </w:p>
        </w:tc>
      </w:tr>
      <w:tr>
        <w:trPr>
          <w:cantSplit w:val="0"/>
          <w:trHeight w:val="158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Transformative and inspirational</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Several comments say the course changed how they think about building AI agentsudemy.com. Others report gaining confidence to build their own agents or pivot careersudemy.com. This suggests the course not only teaches technical skills but also shifts mental models and inspires action.</w:t>
              </w:r>
            </w:ins>
          </w:p>
        </w:tc>
      </w:tr>
    </w:tbl>
    <w:p w:rsidR="00000000" w:rsidDel="00000000" w:rsidP="00000000" w:rsidRDefault="00000000" w:rsidRPr="00000000" w14:paraId="00000126">
      <w:pPr>
        <w:pStyle w:val="Heading3"/>
        <w:keepNext w:val="0"/>
        <w:keepLines w:val="0"/>
        <w:spacing w:before="280" w:lineRule="auto"/>
        <w:ind w:left="720" w:hanging="360"/>
        <w:rPr>
          <w:ins w:author="María Carbajal" w:id="15" w:date="2025-08-18T23:40:30Z"/>
          <w:b w:val="1"/>
          <w:color w:val="000000"/>
          <w:sz w:val="26"/>
          <w:szCs w:val="26"/>
          <w:rPrChange w:author="María Carbajal" w:id="16" w:date="2025-08-18T23:40:30Z">
            <w:rPr>
              <w:b w:val="1"/>
            </w:rPr>
          </w:rPrChange>
        </w:rPr>
      </w:pPr>
      <w:ins w:author="María Carbajal" w:id="15" w:date="2025-08-18T23:40:30Z">
        <w:bookmarkStart w:colFirst="0" w:colLast="0" w:name="_wbcy2z5x8g3y" w:id="29"/>
        <w:bookmarkEnd w:id="29"/>
        <w:r w:rsidDel="00000000" w:rsidR="00000000" w:rsidRPr="00000000">
          <w:rPr>
            <w:b w:val="1"/>
            <w:color w:val="000000"/>
            <w:sz w:val="26"/>
            <w:szCs w:val="26"/>
            <w:rtl w:val="0"/>
            <w:rPrChange w:author="María Carbajal" w:id="16" w:date="2025-08-18T23:40:30Z">
              <w:rPr>
                <w:b w:val="1"/>
              </w:rPr>
            </w:rPrChange>
          </w:rPr>
          <w:t xml:space="preserve">🔴 Cons (less common but notable)</w:t>
        </w:r>
      </w:ins>
    </w:p>
    <w:tbl>
      <w:tblPr>
        <w:tblStyle w:val="Table3"/>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7205"/>
        <w:tblGridChange w:id="0">
          <w:tblGrid>
            <w:gridCol w:w="2015"/>
            <w:gridCol w:w="7205"/>
          </w:tblGrid>
        </w:tblGridChange>
      </w:tblGrid>
      <w:tr>
        <w:trPr>
          <w:cantSplit w:val="0"/>
          <w:trHeight w:val="50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720" w:hanging="360"/>
              <w:jc w:val="center"/>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Issue</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720" w:hanging="360"/>
              <w:jc w:val="center"/>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Evidence &amp; implications</w:t>
              </w:r>
              <w:r w:rsidDel="00000000" w:rsidR="00000000" w:rsidRPr="00000000">
                <w:rPr>
                  <w:rtl w:val="0"/>
                </w:rPr>
              </w:r>
            </w:ins>
          </w:p>
        </w:tc>
      </w:tr>
      <w:tr>
        <w:trPr>
          <w:cantSplit w:val="0"/>
          <w:trHeight w:val="1895"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Outdated or fragile code examples</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One German‑language review notes that some code examples no longer work because “AI software is progressing incredibly quickly”udemy.com. This highlights the challenge of maintaining up‑to‑date agentic‑AI courses; projects may break as frameworks evolve. Course creators need a clear update policy or modular code that can be swapped easily.</w:t>
              </w:r>
            </w:ins>
          </w:p>
        </w:tc>
      </w:tr>
      <w:tr>
        <w:trPr>
          <w:cantSplit w:val="0"/>
          <w:trHeight w:val="1580"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Shallow walkthroughs of architecture</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A reviewer felt the code walkthroughs were not deep enough and that seeing the architecture/design of solutions before diving into code would helpudemy.com. They also felt some frameworks were rushed. This suggests that while breadth is good, depth on architectural thinking is still desired.</w:t>
              </w:r>
            </w:ins>
          </w:p>
        </w:tc>
      </w:tr>
      <w:tr>
        <w:trPr>
          <w:cantSplit w:val="0"/>
          <w:trHeight w:val="1325" w:hRule="atLeast"/>
          <w:tblHeader w:val="0"/>
          <w:ins w:author="María Carbajal" w:id="15" w:date="2025-08-18T23:40:30Z"/>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b w:val="1"/>
                  <w:rtl w:val="0"/>
                  <w:rPrChange w:author="María Carbajal" w:id="16" w:date="2025-08-18T23:40:30Z">
                    <w:rPr>
                      <w:b w:val="1"/>
                    </w:rPr>
                  </w:rPrChange>
                </w:rPr>
                <w:t xml:space="preserve">Rapid pace / information density</w:t>
              </w:r>
              <w:r w:rsidDel="00000000" w:rsidR="00000000" w:rsidRPr="00000000">
                <w:rPr>
                  <w:rtl w:val="0"/>
                </w:rPr>
              </w:r>
            </w:ins>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720" w:hanging="360"/>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A few comments describe the course as fast‑pacedudemy.com. For some beginners this may be exhilarating; others might need more time to digest the material. Including optional slower-paced modules or recap sessions could help.</w:t>
              </w:r>
            </w:ins>
          </w:p>
        </w:tc>
      </w:tr>
    </w:tbl>
    <w:p w:rsidR="00000000" w:rsidDel="00000000" w:rsidP="00000000" w:rsidRDefault="00000000" w:rsidRPr="00000000" w14:paraId="0000012F">
      <w:pPr>
        <w:pStyle w:val="Heading3"/>
        <w:keepNext w:val="0"/>
        <w:keepLines w:val="0"/>
        <w:spacing w:before="280" w:lineRule="auto"/>
        <w:ind w:left="720" w:hanging="360"/>
        <w:rPr>
          <w:ins w:author="María Carbajal" w:id="15" w:date="2025-08-18T23:40:30Z"/>
          <w:b w:val="1"/>
          <w:color w:val="000000"/>
          <w:sz w:val="26"/>
          <w:szCs w:val="26"/>
          <w:rPrChange w:author="María Carbajal" w:id="16" w:date="2025-08-18T23:40:30Z">
            <w:rPr>
              <w:b w:val="1"/>
            </w:rPr>
          </w:rPrChange>
        </w:rPr>
      </w:pPr>
      <w:ins w:author="María Carbajal" w:id="15" w:date="2025-08-18T23:40:30Z">
        <w:bookmarkStart w:colFirst="0" w:colLast="0" w:name="_ew6xtzeznhgc" w:id="30"/>
        <w:bookmarkEnd w:id="30"/>
        <w:r w:rsidDel="00000000" w:rsidR="00000000" w:rsidRPr="00000000">
          <w:rPr>
            <w:b w:val="1"/>
            <w:color w:val="000000"/>
            <w:sz w:val="26"/>
            <w:szCs w:val="26"/>
            <w:rtl w:val="0"/>
            <w:rPrChange w:author="María Carbajal" w:id="16" w:date="2025-08-18T23:40:30Z">
              <w:rPr>
                <w:b w:val="1"/>
              </w:rPr>
            </w:rPrChange>
          </w:rPr>
          <w:t xml:space="preserve">🧠 Emerging insights &amp; under‑discussed ideas</w:t>
        </w:r>
      </w:ins>
    </w:p>
    <w:p w:rsidR="00000000" w:rsidDel="00000000" w:rsidP="00000000" w:rsidRDefault="00000000" w:rsidRPr="00000000" w14:paraId="00000130">
      <w:pPr>
        <w:numPr>
          <w:ilvl w:val="0"/>
          <w:numId w:val="25"/>
        </w:numPr>
        <w:spacing w:after="0" w:afterAutospacing="0" w:before="240" w:lineRule="auto"/>
        <w:ind w:left="720" w:hanging="360"/>
        <w:rPr>
          <w:ins w:author="María Carbajal" w:id="15" w:date="2025-08-18T23:40:30Z"/>
        </w:rPr>
      </w:pPr>
      <w:ins w:author="María Carbajal" w:id="15" w:date="2025-08-18T23:40:30Z">
        <w:r w:rsidDel="00000000" w:rsidR="00000000" w:rsidRPr="00000000">
          <w:rPr>
            <w:b w:val="1"/>
            <w:rtl w:val="0"/>
            <w:rPrChange w:author="María Carbajal" w:id="16" w:date="2025-08-18T23:40:30Z">
              <w:rPr>
                <w:b w:val="1"/>
              </w:rPr>
            </w:rPrChange>
          </w:rPr>
          <w:t xml:space="preserve">Interactive mentorship drives success.</w:t>
        </w:r>
        <w:r w:rsidDel="00000000" w:rsidR="00000000" w:rsidRPr="00000000">
          <w:rPr>
            <w:rtl w:val="0"/>
            <w:rPrChange w:author="María Carbajal" w:id="16" w:date="2025-08-18T23:40:30Z">
              <w:rPr>
                <w:b w:val="1"/>
              </w:rPr>
            </w:rPrChange>
          </w:rPr>
          <w:t xml:space="preserve"> The strong emphasis on instructor engagement shows that one of the biggest value‑add features for MOOCs is live support and Q&amp;Audemy.com. Scaling a course without losing this human element will be key. Integrating community assistants or AI‑powered Q&amp;A support that replicates the instructor’s responsiveness could be a differentiator.</w:t>
          <w:br w:type="textWrapping"/>
        </w:r>
      </w:ins>
    </w:p>
    <w:p w:rsidR="00000000" w:rsidDel="00000000" w:rsidP="00000000" w:rsidRDefault="00000000" w:rsidRPr="00000000" w14:paraId="00000131">
      <w:pPr>
        <w:numPr>
          <w:ilvl w:val="0"/>
          <w:numId w:val="25"/>
        </w:numPr>
        <w:spacing w:after="0" w:afterAutospacing="0" w:before="0" w:beforeAutospacing="0" w:lineRule="auto"/>
        <w:ind w:left="720" w:hanging="360"/>
        <w:rPr>
          <w:ins w:author="María Carbajal" w:id="15" w:date="2025-08-18T23:40:30Z"/>
        </w:rPr>
      </w:pPr>
      <w:ins w:author="María Carbajal" w:id="15" w:date="2025-08-18T23:40:30Z">
        <w:r w:rsidDel="00000000" w:rsidR="00000000" w:rsidRPr="00000000">
          <w:rPr>
            <w:b w:val="1"/>
            <w:rtl w:val="0"/>
            <w:rPrChange w:author="María Carbajal" w:id="16" w:date="2025-08-18T23:40:30Z">
              <w:rPr>
                <w:b w:val="1"/>
              </w:rPr>
            </w:rPrChange>
          </w:rPr>
          <w:t xml:space="preserve">Mental models matter.</w:t>
        </w:r>
        <w:r w:rsidDel="00000000" w:rsidR="00000000" w:rsidRPr="00000000">
          <w:rPr>
            <w:rtl w:val="0"/>
            <w:rPrChange w:author="María Carbajal" w:id="16" w:date="2025-08-18T23:40:30Z">
              <w:rPr>
                <w:b w:val="1"/>
              </w:rPr>
            </w:rPrChange>
          </w:rPr>
          <w:t xml:space="preserve"> Beyond code, the course helps learners “transform how [they] think about building LLM‑integrated solutions”udemy.com. This shift – from seeing agents as simple prompt‑response scripts to designing architectures of interacting entities – may be the most valuable takeaway. Emphasizing these conceptual frameworks and teaching how to reason about agent behaviour can future‑proof the learning even as specific frameworks change.</w:t>
          <w:br w:type="textWrapping"/>
        </w:r>
      </w:ins>
    </w:p>
    <w:p w:rsidR="00000000" w:rsidDel="00000000" w:rsidP="00000000" w:rsidRDefault="00000000" w:rsidRPr="00000000" w14:paraId="00000132">
      <w:pPr>
        <w:numPr>
          <w:ilvl w:val="0"/>
          <w:numId w:val="25"/>
        </w:numPr>
        <w:spacing w:after="0" w:afterAutospacing="0" w:before="0" w:beforeAutospacing="0" w:lineRule="auto"/>
        <w:ind w:left="720" w:hanging="360"/>
        <w:rPr>
          <w:ins w:author="María Carbajal" w:id="15" w:date="2025-08-18T23:40:30Z"/>
        </w:rPr>
      </w:pPr>
      <w:ins w:author="María Carbajal" w:id="15" w:date="2025-08-18T23:40:30Z">
        <w:r w:rsidDel="00000000" w:rsidR="00000000" w:rsidRPr="00000000">
          <w:rPr>
            <w:b w:val="1"/>
            <w:rtl w:val="0"/>
            <w:rPrChange w:author="María Carbajal" w:id="16" w:date="2025-08-18T23:40:30Z">
              <w:rPr>
                <w:b w:val="1"/>
              </w:rPr>
            </w:rPrChange>
          </w:rPr>
          <w:t xml:space="preserve">Agentic AI is still rapidly evolving.</w:t>
        </w:r>
        <w:r w:rsidDel="00000000" w:rsidR="00000000" w:rsidRPr="00000000">
          <w:rPr>
            <w:rtl w:val="0"/>
            <w:rPrChange w:author="María Carbajal" w:id="16" w:date="2025-08-18T23:40:30Z">
              <w:rPr>
                <w:b w:val="1"/>
              </w:rPr>
            </w:rPrChange>
          </w:rPr>
          <w:t xml:space="preserve"> The complaint about broken examplesudemy.com suggests that courses must be modular and update‑friendly. Teaching students how to read documentation, adapt to API changes and debug frameworks might be more future‑proof than rote tutorials. A curriculum could include lessons on maintaining agents as libraries change.</w:t>
          <w:br w:type="textWrapping"/>
        </w:r>
      </w:ins>
    </w:p>
    <w:p w:rsidR="00000000" w:rsidDel="00000000" w:rsidP="00000000" w:rsidRDefault="00000000" w:rsidRPr="00000000" w14:paraId="00000133">
      <w:pPr>
        <w:numPr>
          <w:ilvl w:val="0"/>
          <w:numId w:val="25"/>
        </w:numPr>
        <w:spacing w:after="0" w:afterAutospacing="0" w:before="0" w:beforeAutospacing="0" w:lineRule="auto"/>
        <w:ind w:left="720" w:hanging="360"/>
        <w:rPr>
          <w:ins w:author="María Carbajal" w:id="15" w:date="2025-08-18T23:40:30Z"/>
        </w:rPr>
      </w:pPr>
      <w:ins w:author="María Carbajal" w:id="15" w:date="2025-08-18T23:40:30Z">
        <w:r w:rsidDel="00000000" w:rsidR="00000000" w:rsidRPr="00000000">
          <w:rPr>
            <w:b w:val="1"/>
            <w:rtl w:val="0"/>
            <w:rPrChange w:author="María Carbajal" w:id="16" w:date="2025-08-18T23:40:30Z">
              <w:rPr>
                <w:b w:val="1"/>
              </w:rPr>
            </w:rPrChange>
          </w:rPr>
          <w:t xml:space="preserve">From inspiration to application.</w:t>
        </w:r>
        <w:r w:rsidDel="00000000" w:rsidR="00000000" w:rsidRPr="00000000">
          <w:rPr>
            <w:rtl w:val="0"/>
            <w:rPrChange w:author="María Carbajal" w:id="16" w:date="2025-08-18T23:40:30Z">
              <w:rPr>
                <w:b w:val="1"/>
              </w:rPr>
            </w:rPrChange>
          </w:rPr>
          <w:t xml:space="preserve"> Many students report that they feel empowered to build custom agents or bring projects to their employersudemy.com. Encouraging learners to share their own experiments and providing scaffolding for real‑world deployment (e.g., integrating with company workflows, adding analytics &amp; monitoring) could differentiate future courses.</w:t>
          <w:br w:type="textWrapping"/>
        </w:r>
      </w:ins>
    </w:p>
    <w:p w:rsidR="00000000" w:rsidDel="00000000" w:rsidP="00000000" w:rsidRDefault="00000000" w:rsidRPr="00000000" w14:paraId="00000134">
      <w:pPr>
        <w:numPr>
          <w:ilvl w:val="0"/>
          <w:numId w:val="25"/>
        </w:numPr>
        <w:spacing w:after="240" w:before="0" w:beforeAutospacing="0" w:lineRule="auto"/>
        <w:ind w:left="720" w:hanging="360"/>
        <w:rPr>
          <w:ins w:author="María Carbajal" w:id="15" w:date="2025-08-18T23:40:30Z"/>
        </w:rPr>
      </w:pPr>
      <w:ins w:author="María Carbajal" w:id="15" w:date="2025-08-18T23:40:30Z">
        <w:r w:rsidDel="00000000" w:rsidR="00000000" w:rsidRPr="00000000">
          <w:rPr>
            <w:b w:val="1"/>
            <w:rtl w:val="0"/>
            <w:rPrChange w:author="María Carbajal" w:id="16" w:date="2025-08-18T23:40:30Z">
              <w:rPr>
                <w:b w:val="1"/>
              </w:rPr>
            </w:rPrChange>
          </w:rPr>
          <w:t xml:space="preserve">Diverse learner backgrounds.</w:t>
        </w:r>
        <w:r w:rsidDel="00000000" w:rsidR="00000000" w:rsidRPr="00000000">
          <w:rPr>
            <w:rtl w:val="0"/>
            <w:rPrChange w:author="María Carbajal" w:id="16" w:date="2025-08-18T23:40:30Z">
              <w:rPr>
                <w:b w:val="1"/>
              </w:rPr>
            </w:rPrChange>
          </w:rPr>
          <w:t xml:space="preserve"> Reviews come from physicists, marketing professionals and hobbyistsudemy.com. This indicates that agentic‑AI education is attracting a broad audience. Courses can offer multiple “paths” (developer‑oriented, business‑oriented, creative‑project‑oriented) and highlight cross‑disciplinary applications.</w:t>
          <w:br w:type="textWrapping"/>
        </w:r>
      </w:ins>
    </w:p>
    <w:p w:rsidR="00000000" w:rsidDel="00000000" w:rsidP="00000000" w:rsidRDefault="00000000" w:rsidRPr="00000000" w14:paraId="00000135">
      <w:pPr>
        <w:pStyle w:val="Heading3"/>
        <w:keepNext w:val="0"/>
        <w:keepLines w:val="0"/>
        <w:spacing w:before="280" w:lineRule="auto"/>
        <w:ind w:left="720" w:hanging="360"/>
        <w:rPr>
          <w:ins w:author="María Carbajal" w:id="15" w:date="2025-08-18T23:40:30Z"/>
          <w:b w:val="1"/>
          <w:color w:val="000000"/>
          <w:sz w:val="26"/>
          <w:szCs w:val="26"/>
          <w:rPrChange w:author="María Carbajal" w:id="16" w:date="2025-08-18T23:40:30Z">
            <w:rPr>
              <w:b w:val="1"/>
            </w:rPr>
          </w:rPrChange>
        </w:rPr>
      </w:pPr>
      <w:ins w:author="María Carbajal" w:id="15" w:date="2025-08-18T23:40:30Z">
        <w:bookmarkStart w:colFirst="0" w:colLast="0" w:name="_n7p2kmzo4u6" w:id="31"/>
        <w:bookmarkEnd w:id="31"/>
        <w:r w:rsidDel="00000000" w:rsidR="00000000" w:rsidRPr="00000000">
          <w:rPr>
            <w:b w:val="1"/>
            <w:color w:val="000000"/>
            <w:sz w:val="26"/>
            <w:szCs w:val="26"/>
            <w:rtl w:val="0"/>
            <w:rPrChange w:author="María Carbajal" w:id="16" w:date="2025-08-18T23:40:30Z">
              <w:rPr>
                <w:b w:val="1"/>
              </w:rPr>
            </w:rPrChange>
          </w:rPr>
          <w:t xml:space="preserve">📌 Takeaway</w:t>
        </w:r>
      </w:ins>
    </w:p>
    <w:p w:rsidR="00000000" w:rsidDel="00000000" w:rsidP="00000000" w:rsidRDefault="00000000" w:rsidRPr="00000000" w14:paraId="00000136">
      <w:pPr>
        <w:spacing w:after="240" w:before="240" w:lineRule="auto"/>
        <w:rPr>
          <w:ins w:author="María Carbajal" w:id="15" w:date="2025-08-18T23:40:30Z"/>
          <w:rPrChange w:author="María Carbajal" w:id="16" w:date="2025-08-18T23:40:30Z">
            <w:rPr>
              <w:b w:val="1"/>
            </w:rPr>
          </w:rPrChange>
        </w:rPr>
      </w:pPr>
      <w:ins w:author="María Carbajal" w:id="15" w:date="2025-08-18T23:40:30Z">
        <w:r w:rsidDel="00000000" w:rsidR="00000000" w:rsidRPr="00000000">
          <w:rPr>
            <w:rtl w:val="0"/>
            <w:rPrChange w:author="María Carbajal" w:id="16" w:date="2025-08-18T23:40:30Z">
              <w:rPr>
                <w:b w:val="1"/>
              </w:rPr>
            </w:rPrChange>
          </w:rPr>
          <w:t xml:space="preserve">The </w:t>
        </w:r>
        <w:r w:rsidDel="00000000" w:rsidR="00000000" w:rsidRPr="00000000">
          <w:rPr>
            <w:b w:val="1"/>
            <w:rtl w:val="0"/>
            <w:rPrChange w:author="María Carbajal" w:id="16" w:date="2025-08-18T23:40:30Z">
              <w:rPr>
                <w:b w:val="1"/>
              </w:rPr>
            </w:rPrChange>
          </w:rPr>
          <w:t xml:space="preserve">Complete Agentic AI Engineering Course (2025)</w:t>
        </w:r>
        <w:r w:rsidDel="00000000" w:rsidR="00000000" w:rsidRPr="00000000">
          <w:rPr>
            <w:rtl w:val="0"/>
            <w:rPrChange w:author="María Carbajal" w:id="16" w:date="2025-08-18T23:40:30Z">
              <w:rPr>
                <w:b w:val="1"/>
              </w:rPr>
            </w:rPrChange>
          </w:rPr>
          <w:t xml:space="preserve"> is widely lauded for its engaging instructor, clear explanations and hands‑on projects. The few criticisms revolve around the need for deeper architectural walkthroughs and the inevitable obsolescence of code in a fast‑moving fieldudemy.comudemy.com. To stand out, future agentic‑AI courses should maintain high interaction, emphasise transferable design principles, and incorporate strategies for coping with rapidly evolving tools and frameworks.</w:t>
        </w:r>
      </w:ins>
    </w:p>
    <w:p w:rsidR="00000000" w:rsidDel="00000000" w:rsidP="00000000" w:rsidRDefault="00000000" w:rsidRPr="00000000" w14:paraId="00000137">
      <w:pPr>
        <w:numPr>
          <w:ilvl w:val="0"/>
          <w:numId w:val="4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EJEMPLOS </w:t>
      </w:r>
    </w:p>
    <w:p w:rsidR="00000000" w:rsidDel="00000000" w:rsidP="00000000" w:rsidRDefault="00000000" w:rsidRPr="00000000" w14:paraId="00000139">
      <w:pPr>
        <w:numPr>
          <w:ilvl w:val="0"/>
          <w:numId w:val="34"/>
        </w:numPr>
        <w:spacing w:after="240" w:before="240" w:lineRule="auto"/>
        <w:ind w:left="720" w:hanging="360"/>
        <w:rPr>
          <w:u w:val="none"/>
        </w:rPr>
      </w:pPr>
      <w:hyperlink r:id="rId16">
        <w:r w:rsidDel="00000000" w:rsidR="00000000" w:rsidRPr="00000000">
          <w:rPr>
            <w:color w:val="1155cc"/>
            <w:u w:val="single"/>
            <w:rtl w:val="0"/>
          </w:rPr>
          <w:t xml:space="preserve">https://www.instagram.com/eduilliano.ia/?hl=fi</w:t>
        </w:r>
      </w:hyperlink>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Agentic process automation </w:t>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drawing>
          <wp:inline distB="114300" distT="114300" distL="114300" distR="114300">
            <wp:extent cx="5943600" cy="30734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b w:val="1"/>
          <w:rtl w:val="0"/>
        </w:rPr>
        <w:t xml:space="preserve">AGOSTO</w:t>
      </w: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Tener el curso listo</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b w:val="1"/>
          <w:rtl w:val="0"/>
        </w:rPr>
        <w:t xml:space="preserve">JUEVES </w:t>
      </w:r>
      <w:r w:rsidDel="00000000" w:rsidR="00000000" w:rsidRPr="00000000">
        <w:rPr>
          <w:rtl w:val="0"/>
        </w:rPr>
        <w:t xml:space="preserve">24 - 17.00 - 19.30 </w:t>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NOTAS:</w:t>
      </w:r>
    </w:p>
    <w:p w:rsidR="00000000" w:rsidDel="00000000" w:rsidP="00000000" w:rsidRDefault="00000000" w:rsidRPr="00000000" w14:paraId="0000014A">
      <w:pPr>
        <w:numPr>
          <w:ilvl w:val="0"/>
          <w:numId w:val="16"/>
        </w:numPr>
        <w:spacing w:after="0" w:afterAutospacing="0" w:before="240" w:lineRule="auto"/>
        <w:ind w:left="720" w:hanging="360"/>
        <w:rPr>
          <w:u w:val="none"/>
        </w:rPr>
      </w:pPr>
      <w:r w:rsidDel="00000000" w:rsidR="00000000" w:rsidRPr="00000000">
        <w:rPr>
          <w:rtl w:val="0"/>
        </w:rPr>
        <w:t xml:space="preserve">Tiempo el viernes 3 horas </w:t>
      </w:r>
    </w:p>
    <w:p w:rsidR="00000000" w:rsidDel="00000000" w:rsidP="00000000" w:rsidRDefault="00000000" w:rsidRPr="00000000" w14:paraId="0000014B">
      <w:pPr>
        <w:numPr>
          <w:ilvl w:val="0"/>
          <w:numId w:val="16"/>
        </w:numPr>
        <w:spacing w:after="0" w:afterAutospacing="0" w:before="0" w:beforeAutospacing="0" w:lineRule="auto"/>
        <w:ind w:left="720" w:hanging="360"/>
        <w:rPr>
          <w:u w:val="none"/>
        </w:rPr>
      </w:pPr>
      <w:r w:rsidDel="00000000" w:rsidR="00000000" w:rsidRPr="00000000">
        <w:rPr>
          <w:rtl w:val="0"/>
        </w:rPr>
        <w:t xml:space="preserve">Clientes en USA</w:t>
      </w:r>
    </w:p>
    <w:p w:rsidR="00000000" w:rsidDel="00000000" w:rsidP="00000000" w:rsidRDefault="00000000" w:rsidRPr="00000000" w14:paraId="0000014C">
      <w:pPr>
        <w:numPr>
          <w:ilvl w:val="0"/>
          <w:numId w:val="16"/>
        </w:numPr>
        <w:spacing w:after="0" w:afterAutospacing="0" w:before="0" w:beforeAutospacing="0" w:lineRule="auto"/>
        <w:ind w:left="720" w:hanging="360"/>
        <w:rPr>
          <w:u w:val="none"/>
        </w:rPr>
      </w:pPr>
      <w:r w:rsidDel="00000000" w:rsidR="00000000" w:rsidRPr="00000000">
        <w:rPr>
          <w:b w:val="1"/>
          <w:rtl w:val="0"/>
        </w:rPr>
        <w:t xml:space="preserve">Basic: </w:t>
      </w:r>
      <w:r w:rsidDel="00000000" w:rsidR="00000000" w:rsidRPr="00000000">
        <w:rPr>
          <w:rtl w:val="0"/>
        </w:rPr>
        <w:t xml:space="preserve">Lead magnet de 4 videos y funnel, evergreen funnel </w:t>
      </w:r>
    </w:p>
    <w:p w:rsidR="00000000" w:rsidDel="00000000" w:rsidP="00000000" w:rsidRDefault="00000000" w:rsidRPr="00000000" w14:paraId="0000014D">
      <w:pPr>
        <w:numPr>
          <w:ilvl w:val="1"/>
          <w:numId w:val="16"/>
        </w:numPr>
        <w:spacing w:after="0" w:afterAutospacing="0" w:before="0" w:beforeAutospacing="0" w:lineRule="auto"/>
        <w:ind w:left="1440" w:hanging="360"/>
        <w:rPr>
          <w:u w:val="none"/>
        </w:rPr>
      </w:pPr>
      <w:r w:rsidDel="00000000" w:rsidR="00000000" w:rsidRPr="00000000">
        <w:rPr>
          <w:rtl w:val="0"/>
        </w:rPr>
        <w:t xml:space="preserve">Ideal client (quizas programadores que están buscando montar)</w:t>
      </w:r>
    </w:p>
    <w:p w:rsidR="00000000" w:rsidDel="00000000" w:rsidP="00000000" w:rsidRDefault="00000000" w:rsidRPr="00000000" w14:paraId="0000014E">
      <w:pPr>
        <w:numPr>
          <w:ilvl w:val="1"/>
          <w:numId w:val="16"/>
        </w:numPr>
        <w:spacing w:after="0" w:afterAutospacing="0" w:before="0" w:beforeAutospacing="0" w:lineRule="auto"/>
        <w:ind w:left="1440" w:hanging="360"/>
        <w:rPr>
          <w:u w:val="none"/>
        </w:rPr>
      </w:pPr>
      <w:r w:rsidDel="00000000" w:rsidR="00000000" w:rsidRPr="00000000">
        <w:rPr>
          <w:rtl w:val="0"/>
        </w:rPr>
        <w:t xml:space="preserve">Concepto “Building in public” =&gt; </w:t>
      </w:r>
      <w:r w:rsidDel="00000000" w:rsidR="00000000" w:rsidRPr="00000000">
        <w:rPr>
          <w:u w:val="single"/>
          <w:rtl w:val="0"/>
        </w:rPr>
        <w:t xml:space="preserve">25% quizas quieren algo más </w:t>
      </w:r>
    </w:p>
    <w:p w:rsidR="00000000" w:rsidDel="00000000" w:rsidP="00000000" w:rsidRDefault="00000000" w:rsidRPr="00000000" w14:paraId="0000014F">
      <w:pPr>
        <w:numPr>
          <w:ilvl w:val="1"/>
          <w:numId w:val="16"/>
        </w:numPr>
        <w:spacing w:after="0" w:afterAutospacing="0" w:before="0" w:beforeAutospacing="0" w:lineRule="auto"/>
        <w:ind w:left="1440" w:hanging="360"/>
        <w:rPr>
          <w:u w:val="none"/>
        </w:rPr>
      </w:pPr>
      <w:r w:rsidDel="00000000" w:rsidR="00000000" w:rsidRPr="00000000">
        <w:rPr>
          <w:u w:val="single"/>
          <w:rtl w:val="0"/>
        </w:rPr>
        <w:t xml:space="preserve">Crearlo evergreen</w:t>
      </w:r>
    </w:p>
    <w:p w:rsidR="00000000" w:rsidDel="00000000" w:rsidP="00000000" w:rsidRDefault="00000000" w:rsidRPr="00000000" w14:paraId="00000150">
      <w:pPr>
        <w:numPr>
          <w:ilvl w:val="1"/>
          <w:numId w:val="16"/>
        </w:numPr>
        <w:spacing w:after="0" w:afterAutospacing="0" w:before="0" w:beforeAutospacing="0" w:lineRule="auto"/>
        <w:ind w:left="1440" w:hanging="360"/>
        <w:rPr>
          <w:u w:val="none"/>
        </w:rPr>
      </w:pPr>
      <w:r w:rsidDel="00000000" w:rsidR="00000000" w:rsidRPr="00000000">
        <w:rPr>
          <w:u w:val="single"/>
          <w:rtl w:val="0"/>
        </w:rPr>
        <w:t xml:space="preserve">Un pago ______ o membrencia</w:t>
      </w:r>
    </w:p>
    <w:p w:rsidR="00000000" w:rsidDel="00000000" w:rsidP="00000000" w:rsidRDefault="00000000" w:rsidRPr="00000000" w14:paraId="00000151">
      <w:pPr>
        <w:numPr>
          <w:ilvl w:val="0"/>
          <w:numId w:val="16"/>
        </w:numPr>
        <w:spacing w:after="0" w:afterAutospacing="0" w:before="0" w:beforeAutospacing="0" w:lineRule="auto"/>
        <w:ind w:left="720" w:hanging="360"/>
        <w:rPr>
          <w:u w:val="none"/>
        </w:rPr>
      </w:pPr>
      <w:r w:rsidDel="00000000" w:rsidR="00000000" w:rsidRPr="00000000">
        <w:rPr>
          <w:b w:val="1"/>
          <w:rtl w:val="0"/>
        </w:rPr>
        <w:t xml:space="preserve">Pro: </w:t>
      </w:r>
      <w:r w:rsidDel="00000000" w:rsidR="00000000" w:rsidRPr="00000000">
        <w:rPr>
          <w:rtl w:val="0"/>
        </w:rPr>
        <w:t xml:space="preserve">Workshop y formación 1000 euros. </w:t>
      </w:r>
      <w:r w:rsidDel="00000000" w:rsidR="00000000" w:rsidRPr="00000000">
        <w:rPr>
          <w:b w:val="1"/>
          <w:rtl w:val="0"/>
        </w:rPr>
        <w:t xml:space="preserve"> Formación Fundae  - Facturar con autonoma </w:t>
      </w:r>
    </w:p>
    <w:p w:rsidR="00000000" w:rsidDel="00000000" w:rsidP="00000000" w:rsidRDefault="00000000" w:rsidRPr="00000000" w14:paraId="00000152">
      <w:pPr>
        <w:numPr>
          <w:ilvl w:val="1"/>
          <w:numId w:val="16"/>
        </w:numPr>
        <w:spacing w:after="0" w:afterAutospacing="0" w:before="0" w:beforeAutospacing="0" w:lineRule="auto"/>
        <w:ind w:left="1440" w:hanging="360"/>
        <w:rPr>
          <w:b w:val="1"/>
          <w:u w:val="none"/>
        </w:rPr>
      </w:pPr>
      <w:r w:rsidDel="00000000" w:rsidR="00000000" w:rsidRPr="00000000">
        <w:rPr>
          <w:b w:val="1"/>
          <w:rtl w:val="0"/>
        </w:rPr>
        <w:t xml:space="preserve">Cliente 3000 euros </w:t>
      </w:r>
    </w:p>
    <w:p w:rsidR="00000000" w:rsidDel="00000000" w:rsidP="00000000" w:rsidRDefault="00000000" w:rsidRPr="00000000" w14:paraId="00000153">
      <w:pPr>
        <w:numPr>
          <w:ilvl w:val="0"/>
          <w:numId w:val="16"/>
        </w:numPr>
        <w:spacing w:after="240" w:before="0" w:beforeAutospacing="0" w:lineRule="auto"/>
        <w:ind w:left="720" w:hanging="360"/>
        <w:rPr>
          <w:u w:val="none"/>
        </w:rPr>
      </w:pPr>
      <w:r w:rsidDel="00000000" w:rsidR="00000000" w:rsidRPr="00000000">
        <w:rPr>
          <w:b w:val="1"/>
          <w:rtl w:val="0"/>
        </w:rPr>
        <w:t xml:space="preserve">Custom</w:t>
      </w:r>
      <w:r w:rsidDel="00000000" w:rsidR="00000000" w:rsidRPr="00000000">
        <w:rPr>
          <w:rtl w:val="0"/>
        </w:rPr>
        <w:t xml:space="preserve">:  3000 - 6000 euros</w:t>
      </w:r>
    </w:p>
    <w:p w:rsidR="00000000" w:rsidDel="00000000" w:rsidP="00000000" w:rsidRDefault="00000000" w:rsidRPr="00000000" w14:paraId="00000154">
      <w:pPr>
        <w:spacing w:after="240" w:before="240" w:lineRule="auto"/>
        <w:rPr/>
      </w:pPr>
      <w:r w:rsidDel="00000000" w:rsidR="00000000" w:rsidRPr="00000000">
        <w:rPr>
          <w:rtl w:val="0"/>
        </w:rPr>
        <w:t xml:space="preserve">- Vibe coding Management y la venta </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SWOT ANALYSIS </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FORTALEZAS</w:t>
      </w:r>
    </w:p>
    <w:p w:rsidR="00000000" w:rsidDel="00000000" w:rsidP="00000000" w:rsidRDefault="00000000" w:rsidRPr="00000000" w14:paraId="00000157">
      <w:pPr>
        <w:numPr>
          <w:ilvl w:val="0"/>
          <w:numId w:val="27"/>
        </w:numPr>
        <w:spacing w:after="240" w:before="240" w:lineRule="auto"/>
        <w:ind w:left="720" w:hanging="360"/>
        <w:rPr>
          <w:u w:val="none"/>
        </w:rPr>
      </w:pPr>
      <w:r w:rsidDel="00000000" w:rsidR="00000000" w:rsidRPr="00000000">
        <w:rPr>
          <w:rtl w:val="0"/>
        </w:rPr>
        <w:t xml:space="preserve">Casi un año con vibecoding </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WEAKNESS</w:t>
      </w:r>
    </w:p>
    <w:p w:rsidR="00000000" w:rsidDel="00000000" w:rsidP="00000000" w:rsidRDefault="00000000" w:rsidRPr="00000000" w14:paraId="00000159">
      <w:pPr>
        <w:numPr>
          <w:ilvl w:val="0"/>
          <w:numId w:val="33"/>
        </w:numPr>
        <w:spacing w:after="0" w:afterAutospacing="0" w:before="240" w:lineRule="auto"/>
        <w:ind w:left="720" w:hanging="360"/>
        <w:rPr>
          <w:u w:val="none"/>
        </w:rPr>
      </w:pPr>
      <w:r w:rsidDel="00000000" w:rsidR="00000000" w:rsidRPr="00000000">
        <w:rPr>
          <w:rtl w:val="0"/>
        </w:rPr>
        <w:t xml:space="preserve">Tiempo </w:t>
      </w:r>
    </w:p>
    <w:p w:rsidR="00000000" w:rsidDel="00000000" w:rsidP="00000000" w:rsidRDefault="00000000" w:rsidRPr="00000000" w14:paraId="0000015A">
      <w:pPr>
        <w:numPr>
          <w:ilvl w:val="0"/>
          <w:numId w:val="33"/>
        </w:numPr>
        <w:spacing w:after="0" w:afterAutospacing="0" w:before="0" w:beforeAutospacing="0" w:lineRule="auto"/>
        <w:ind w:left="720" w:hanging="360"/>
        <w:rPr>
          <w:u w:val="none"/>
        </w:rPr>
      </w:pPr>
      <w:r w:rsidDel="00000000" w:rsidR="00000000" w:rsidRPr="00000000">
        <w:rPr>
          <w:rtl w:val="0"/>
        </w:rPr>
        <w:t xml:space="preserve">Tener estabilidad </w:t>
      </w:r>
    </w:p>
    <w:p w:rsidR="00000000" w:rsidDel="00000000" w:rsidP="00000000" w:rsidRDefault="00000000" w:rsidRPr="00000000" w14:paraId="0000015B">
      <w:pPr>
        <w:numPr>
          <w:ilvl w:val="0"/>
          <w:numId w:val="33"/>
        </w:numPr>
        <w:spacing w:after="240" w:before="0" w:beforeAutospacing="0" w:lineRule="auto"/>
        <w:ind w:left="720" w:hanging="360"/>
        <w:rPr>
          <w:u w:val="none"/>
        </w:rPr>
      </w:pPr>
      <w:r w:rsidDel="00000000" w:rsidR="00000000" w:rsidRPr="00000000">
        <w:rPr>
          <w:rtl w:val="0"/>
        </w:rPr>
        <w:t xml:space="preserve">Poco sosiego </w:t>
      </w:r>
    </w:p>
    <w:p w:rsidR="00000000" w:rsidDel="00000000" w:rsidP="00000000" w:rsidRDefault="00000000" w:rsidRPr="00000000" w14:paraId="0000015C">
      <w:pPr>
        <w:spacing w:after="240" w:before="240" w:lineRule="auto"/>
        <w:rPr/>
      </w:pPr>
      <w:r w:rsidDel="00000000" w:rsidR="00000000" w:rsidRPr="00000000">
        <w:rPr>
          <w:rtl w:val="0"/>
        </w:rPr>
        <w:t xml:space="preserve">Dos semanas de agosto </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17.7. </w:t>
      </w:r>
    </w:p>
    <w:p w:rsidR="00000000" w:rsidDel="00000000" w:rsidP="00000000" w:rsidRDefault="00000000" w:rsidRPr="00000000" w14:paraId="0000015F">
      <w:pPr>
        <w:spacing w:after="240" w:before="240" w:lineRule="auto"/>
        <w:rPr/>
      </w:pPr>
      <w:r w:rsidDel="00000000" w:rsidR="00000000" w:rsidRPr="00000000">
        <w:rPr>
          <w:rtl w:val="0"/>
        </w:rPr>
        <w:t xml:space="preserve">18.7. Talk </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8nu2gkw0my92" w:id="32"/>
      <w:bookmarkEnd w:id="32"/>
      <w:r w:rsidDel="00000000" w:rsidR="00000000" w:rsidRPr="00000000">
        <w:rPr>
          <w:b w:val="1"/>
          <w:sz w:val="34"/>
          <w:szCs w:val="34"/>
          <w:rtl w:val="0"/>
        </w:rPr>
        <w:t xml:space="preserve">🎯 Your Success Metrics Dashboard</w:t>
      </w:r>
    </w:p>
    <w:p w:rsidR="00000000" w:rsidDel="00000000" w:rsidP="00000000" w:rsidRDefault="00000000" w:rsidRPr="00000000" w14:paraId="00000162">
      <w:pPr>
        <w:spacing w:after="240" w:before="240" w:lineRule="auto"/>
        <w:rPr/>
      </w:pPr>
      <w:r w:rsidDel="00000000" w:rsidR="00000000" w:rsidRPr="00000000">
        <w:rPr>
          <w:rtl w:val="0"/>
        </w:rPr>
        <w:t xml:space="preserve">Track your progress weekly:</w:t>
      </w:r>
    </w:p>
    <w:p w:rsidR="00000000" w:rsidDel="00000000" w:rsidP="00000000" w:rsidRDefault="00000000" w:rsidRPr="00000000" w14:paraId="00000163">
      <w:pPr>
        <w:numPr>
          <w:ilvl w:val="0"/>
          <w:numId w:val="45"/>
        </w:numPr>
        <w:spacing w:after="0" w:afterAutospacing="0" w:before="240" w:lineRule="auto"/>
        <w:ind w:left="720" w:hanging="360"/>
      </w:pPr>
      <w:r w:rsidDel="00000000" w:rsidR="00000000" w:rsidRPr="00000000">
        <w:rPr>
          <w:b w:val="1"/>
          <w:rtl w:val="0"/>
        </w:rPr>
        <w:t xml:space="preserve">Business Development</w:t>
      </w:r>
      <w:r w:rsidDel="00000000" w:rsidR="00000000" w:rsidRPr="00000000">
        <w:rPr>
          <w:rtl w:val="0"/>
        </w:rPr>
        <w:t xml:space="preserve">: ___ business prospects contacted</w:t>
      </w:r>
    </w:p>
    <w:p w:rsidR="00000000" w:rsidDel="00000000" w:rsidP="00000000" w:rsidRDefault="00000000" w:rsidRPr="00000000" w14:paraId="00000164">
      <w:pPr>
        <w:numPr>
          <w:ilvl w:val="0"/>
          <w:numId w:val="45"/>
        </w:numPr>
        <w:spacing w:after="0" w:afterAutospacing="0" w:before="0" w:beforeAutospacing="0" w:lineRule="auto"/>
        <w:ind w:left="720" w:hanging="360"/>
      </w:pPr>
      <w:r w:rsidDel="00000000" w:rsidR="00000000" w:rsidRPr="00000000">
        <w:rPr>
          <w:b w:val="1"/>
          <w:rtl w:val="0"/>
        </w:rPr>
        <w:t xml:space="preserve">Revenue Target</w:t>
      </w:r>
      <w:r w:rsidDel="00000000" w:rsidR="00000000" w:rsidRPr="00000000">
        <w:rPr>
          <w:rtl w:val="0"/>
        </w:rPr>
        <w:t xml:space="preserve">: €___ earned (Goal: €________ +)</w:t>
      </w:r>
    </w:p>
    <w:p w:rsidR="00000000" w:rsidDel="00000000" w:rsidP="00000000" w:rsidRDefault="00000000" w:rsidRPr="00000000" w14:paraId="00000165">
      <w:pPr>
        <w:numPr>
          <w:ilvl w:val="0"/>
          <w:numId w:val="45"/>
        </w:numPr>
        <w:spacing w:after="0" w:afterAutospacing="0" w:before="0" w:beforeAutospacing="0" w:lineRule="auto"/>
        <w:ind w:left="720" w:hanging="360"/>
      </w:pPr>
      <w:r w:rsidDel="00000000" w:rsidR="00000000" w:rsidRPr="00000000">
        <w:rPr>
          <w:b w:val="1"/>
          <w:rtl w:val="0"/>
        </w:rPr>
        <w:t xml:space="preserve">Pipeline Value</w:t>
      </w:r>
      <w:r w:rsidDel="00000000" w:rsidR="00000000" w:rsidRPr="00000000">
        <w:rPr>
          <w:rtl w:val="0"/>
        </w:rPr>
        <w:t xml:space="preserve">: €___ in qualified opportunities</w:t>
      </w:r>
    </w:p>
    <w:p w:rsidR="00000000" w:rsidDel="00000000" w:rsidP="00000000" w:rsidRDefault="00000000" w:rsidRPr="00000000" w14:paraId="00000166">
      <w:pPr>
        <w:numPr>
          <w:ilvl w:val="0"/>
          <w:numId w:val="45"/>
        </w:numPr>
        <w:spacing w:after="0" w:afterAutospacing="0" w:before="0" w:beforeAutospacing="0" w:lineRule="auto"/>
        <w:ind w:left="720" w:hanging="360"/>
      </w:pPr>
      <w:r w:rsidDel="00000000" w:rsidR="00000000" w:rsidRPr="00000000">
        <w:rPr>
          <w:b w:val="1"/>
          <w:rtl w:val="0"/>
        </w:rPr>
        <w:t xml:space="preserve">International Reach</w:t>
      </w:r>
      <w:r w:rsidDel="00000000" w:rsidR="00000000" w:rsidRPr="00000000">
        <w:rPr>
          <w:rtl w:val="0"/>
        </w:rPr>
        <w:t xml:space="preserve">: ___ international leads generated</w:t>
      </w:r>
    </w:p>
    <w:p w:rsidR="00000000" w:rsidDel="00000000" w:rsidP="00000000" w:rsidRDefault="00000000" w:rsidRPr="00000000" w14:paraId="00000167">
      <w:pPr>
        <w:numPr>
          <w:ilvl w:val="0"/>
          <w:numId w:val="45"/>
        </w:numPr>
        <w:spacing w:after="240" w:before="0" w:beforeAutospacing="0" w:lineRule="auto"/>
        <w:ind w:left="720" w:hanging="360"/>
      </w:pPr>
      <w:r w:rsidDel="00000000" w:rsidR="00000000" w:rsidRPr="00000000">
        <w:rPr>
          <w:b w:val="1"/>
          <w:rtl w:val="0"/>
        </w:rPr>
        <w:t xml:space="preserve">Content Authority</w:t>
      </w:r>
      <w:r w:rsidDel="00000000" w:rsidR="00000000" w:rsidRPr="00000000">
        <w:rPr>
          <w:rtl w:val="0"/>
        </w:rPr>
        <w:t xml:space="preserve">: ___ LinkedIn posts with &gt;500 views</w:t>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w1zn1ubgvvfc" w:id="33"/>
      <w:bookmarkEnd w:id="33"/>
      <w:r w:rsidDel="00000000" w:rsidR="00000000" w:rsidRPr="00000000">
        <w:rPr>
          <w:b w:val="1"/>
          <w:sz w:val="34"/>
          <w:szCs w:val="34"/>
          <w:rtl w:val="0"/>
        </w:rPr>
        <w:t xml:space="preserve">🆘 Support &amp; Accountability</w:t>
      </w:r>
    </w:p>
    <w:p w:rsidR="00000000" w:rsidDel="00000000" w:rsidP="00000000" w:rsidRDefault="00000000" w:rsidRPr="00000000" w14:paraId="00000169">
      <w:pPr>
        <w:numPr>
          <w:ilvl w:val="0"/>
          <w:numId w:val="46"/>
        </w:numPr>
        <w:spacing w:after="0" w:afterAutospacing="0" w:before="240" w:lineRule="auto"/>
        <w:ind w:left="720" w:hanging="360"/>
      </w:pPr>
      <w:r w:rsidDel="00000000" w:rsidR="00000000" w:rsidRPr="00000000">
        <w:rPr>
          <w:b w:val="1"/>
          <w:rtl w:val="0"/>
        </w:rPr>
        <w:t xml:space="preserve">Weekly Check-ins</w:t>
      </w:r>
      <w:r w:rsidDel="00000000" w:rsidR="00000000" w:rsidRPr="00000000">
        <w:rPr>
          <w:rtl w:val="0"/>
        </w:rPr>
        <w:t xml:space="preserve">: Update Lasse via WhatsApp or course platform</w:t>
      </w:r>
    </w:p>
    <w:p w:rsidR="00000000" w:rsidDel="00000000" w:rsidP="00000000" w:rsidRDefault="00000000" w:rsidRPr="00000000" w14:paraId="0000016A">
      <w:pPr>
        <w:numPr>
          <w:ilvl w:val="0"/>
          <w:numId w:val="46"/>
        </w:numPr>
        <w:spacing w:after="0" w:afterAutospacing="0" w:before="0" w:beforeAutospacing="0" w:lineRule="auto"/>
        <w:ind w:left="720" w:hanging="360"/>
      </w:pPr>
      <w:r w:rsidDel="00000000" w:rsidR="00000000" w:rsidRPr="00000000">
        <w:rPr>
          <w:b w:val="1"/>
          <w:rtl w:val="0"/>
        </w:rPr>
        <w:t xml:space="preserve">Community Leadership</w:t>
      </w:r>
      <w:r w:rsidDel="00000000" w:rsidR="00000000" w:rsidRPr="00000000">
        <w:rPr>
          <w:rtl w:val="0"/>
        </w:rPr>
        <w:t xml:space="preserve">: Share advanced insights and mentor other members</w:t>
      </w:r>
    </w:p>
    <w:p w:rsidR="00000000" w:rsidDel="00000000" w:rsidP="00000000" w:rsidRDefault="00000000" w:rsidRPr="00000000" w14:paraId="0000016B">
      <w:pPr>
        <w:numPr>
          <w:ilvl w:val="0"/>
          <w:numId w:val="46"/>
        </w:numPr>
        <w:spacing w:after="0" w:afterAutospacing="0" w:before="0" w:beforeAutospacing="0" w:lineRule="auto"/>
        <w:ind w:left="720" w:hanging="360"/>
      </w:pPr>
      <w:r w:rsidDel="00000000" w:rsidR="00000000" w:rsidRPr="00000000">
        <w:rPr>
          <w:b w:val="1"/>
          <w:rtl w:val="0"/>
        </w:rPr>
        <w:t xml:space="preserve">Strategic Support</w:t>
      </w:r>
      <w:r w:rsidDel="00000000" w:rsidR="00000000" w:rsidRPr="00000000">
        <w:rPr>
          <w:rtl w:val="0"/>
        </w:rPr>
        <w:t xml:space="preserve">: Contact Lasse directly for business scaling questions</w:t>
      </w:r>
    </w:p>
    <w:p w:rsidR="00000000" w:rsidDel="00000000" w:rsidP="00000000" w:rsidRDefault="00000000" w:rsidRPr="00000000" w14:paraId="0000016C">
      <w:pPr>
        <w:numPr>
          <w:ilvl w:val="0"/>
          <w:numId w:val="46"/>
        </w:numPr>
        <w:spacing w:after="240" w:before="0" w:beforeAutospacing="0" w:lineRule="auto"/>
        <w:ind w:left="720" w:hanging="360"/>
      </w:pPr>
      <w:r w:rsidDel="00000000" w:rsidR="00000000" w:rsidRPr="00000000">
        <w:rPr>
          <w:b w:val="1"/>
          <w:rtl w:val="0"/>
        </w:rPr>
        <w:t xml:space="preserve">Peer Collaboration</w:t>
      </w:r>
      <w:r w:rsidDel="00000000" w:rsidR="00000000" w:rsidRPr="00000000">
        <w:rPr>
          <w:rtl w:val="0"/>
        </w:rPr>
        <w:t xml:space="preserve">: Partner with business-focused students</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PASO 1.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
        </w:numPr>
        <w:ind w:left="720" w:hanging="360"/>
        <w:rPr>
          <w:u w:val="none"/>
        </w:rPr>
      </w:pPr>
      <w:r w:rsidDel="00000000" w:rsidR="00000000" w:rsidRPr="00000000">
        <w:rPr>
          <w:rtl w:val="0"/>
        </w:rPr>
        <w:t xml:space="preserve">MVP Curso online </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Grabar la primera </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Crear sistema de promocionarlo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34"/>
          <w:szCs w:val="34"/>
        </w:rPr>
      </w:pPr>
      <w:r w:rsidDel="00000000" w:rsidR="00000000" w:rsidRPr="00000000">
        <w:rPr>
          <w:b w:val="1"/>
          <w:sz w:val="34"/>
          <w:szCs w:val="34"/>
          <w:rtl w:val="0"/>
        </w:rPr>
        <w:t xml:space="preserve">STEP 1. Strategic Positioning &amp; Premium Service Definition</w:t>
      </w:r>
    </w:p>
    <w:p w:rsidR="00000000" w:rsidDel="00000000" w:rsidP="00000000" w:rsidRDefault="00000000" w:rsidRPr="00000000" w14:paraId="00000178">
      <w:pPr>
        <w:spacing w:after="240" w:before="240" w:lineRule="auto"/>
        <w:rPr/>
      </w:pPr>
      <w:r w:rsidDel="00000000" w:rsidR="00000000" w:rsidRPr="00000000">
        <w:rPr>
          <w:b w:val="1"/>
          <w:rtl w:val="0"/>
        </w:rPr>
        <w:t xml:space="preserve">Objective</w:t>
      </w:r>
      <w:r w:rsidDel="00000000" w:rsidR="00000000" w:rsidRPr="00000000">
        <w:rPr>
          <w:rtl w:val="0"/>
        </w:rPr>
        <w:t xml:space="preserve">: Position yourself as a premium AI development expert and define professional service packages worth €________ -€________.</w:t>
      </w:r>
    </w:p>
    <w:p w:rsidR="00000000" w:rsidDel="00000000" w:rsidP="00000000" w:rsidRDefault="00000000" w:rsidRPr="00000000" w14:paraId="00000179">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7A">
      <w:pPr>
        <w:numPr>
          <w:ilvl w:val="0"/>
          <w:numId w:val="12"/>
        </w:numPr>
        <w:spacing w:after="0" w:afterAutospacing="0" w:before="240" w:lineRule="auto"/>
        <w:ind w:left="720" w:hanging="360"/>
      </w:pPr>
      <w:r w:rsidDel="00000000" w:rsidR="00000000" w:rsidRPr="00000000">
        <w:rPr>
          <w:rtl w:val="0"/>
        </w:rPr>
        <w:t xml:space="preserve">Complete the "AI Expert Strategic Positioning" analysis using o3 model</w:t>
      </w:r>
    </w:p>
    <w:p w:rsidR="00000000" w:rsidDel="00000000" w:rsidP="00000000" w:rsidRDefault="00000000" w:rsidRPr="00000000" w14:paraId="0000017B">
      <w:pPr>
        <w:numPr>
          <w:ilvl w:val="0"/>
          <w:numId w:val="12"/>
        </w:numPr>
        <w:spacing w:after="0" w:afterAutospacing="0" w:before="0" w:beforeAutospacing="0" w:lineRule="auto"/>
        <w:ind w:left="720" w:hanging="360"/>
      </w:pPr>
      <w:r w:rsidDel="00000000" w:rsidR="00000000" w:rsidRPr="00000000">
        <w:rPr>
          <w:rtl w:val="0"/>
        </w:rPr>
        <w:t xml:space="preserve">Define your premium service tiers:</w:t>
      </w:r>
    </w:p>
    <w:p w:rsidR="00000000" w:rsidDel="00000000" w:rsidP="00000000" w:rsidRDefault="00000000" w:rsidRPr="00000000" w14:paraId="0000017C">
      <w:pPr>
        <w:numPr>
          <w:ilvl w:val="1"/>
          <w:numId w:val="12"/>
        </w:numPr>
        <w:spacing w:after="0" w:afterAutospacing="0" w:before="0" w:beforeAutospacing="0" w:lineRule="auto"/>
        <w:ind w:left="1440" w:hanging="360"/>
      </w:pPr>
      <w:r w:rsidDel="00000000" w:rsidR="00000000" w:rsidRPr="00000000">
        <w:rPr>
          <w:b w:val="1"/>
          <w:rtl w:val="0"/>
        </w:rPr>
        <w:t xml:space="preserve">AI Agent Development &amp; Integration</w:t>
      </w:r>
      <w:r w:rsidDel="00000000" w:rsidR="00000000" w:rsidRPr="00000000">
        <w:rPr>
          <w:rtl w:val="0"/>
        </w:rPr>
        <w:t xml:space="preserve"> - €________ -€________</w:t>
      </w:r>
    </w:p>
    <w:p w:rsidR="00000000" w:rsidDel="00000000" w:rsidP="00000000" w:rsidRDefault="00000000" w:rsidRPr="00000000" w14:paraId="0000017D">
      <w:pPr>
        <w:numPr>
          <w:ilvl w:val="1"/>
          <w:numId w:val="12"/>
        </w:numPr>
        <w:spacing w:after="0" w:afterAutospacing="0" w:before="0" w:beforeAutospacing="0" w:lineRule="auto"/>
        <w:ind w:left="1440" w:hanging="360"/>
      </w:pPr>
      <w:r w:rsidDel="00000000" w:rsidR="00000000" w:rsidRPr="00000000">
        <w:rPr>
          <w:b w:val="1"/>
          <w:rtl w:val="0"/>
        </w:rPr>
        <w:t xml:space="preserve">Business AI Automation Systems</w:t>
      </w:r>
      <w:r w:rsidDel="00000000" w:rsidR="00000000" w:rsidRPr="00000000">
        <w:rPr>
          <w:rtl w:val="0"/>
        </w:rPr>
        <w:t xml:space="preserve"> - €________ -€________</w:t>
      </w:r>
    </w:p>
    <w:p w:rsidR="00000000" w:rsidDel="00000000" w:rsidP="00000000" w:rsidRDefault="00000000" w:rsidRPr="00000000" w14:paraId="0000017E">
      <w:pPr>
        <w:numPr>
          <w:ilvl w:val="1"/>
          <w:numId w:val="12"/>
        </w:numPr>
        <w:spacing w:after="0" w:afterAutospacing="0" w:before="0" w:beforeAutospacing="0" w:lineRule="auto"/>
        <w:ind w:left="1440" w:hanging="360"/>
      </w:pPr>
      <w:r w:rsidDel="00000000" w:rsidR="00000000" w:rsidRPr="00000000">
        <w:rPr>
          <w:b w:val="1"/>
          <w:rtl w:val="0"/>
        </w:rPr>
        <w:t xml:space="preserve">Custom AI Voice Solutions</w:t>
      </w:r>
      <w:r w:rsidDel="00000000" w:rsidR="00000000" w:rsidRPr="00000000">
        <w:rPr>
          <w:rtl w:val="0"/>
        </w:rPr>
        <w:t xml:space="preserve"> - €________ -€________</w:t>
      </w:r>
    </w:p>
    <w:p w:rsidR="00000000" w:rsidDel="00000000" w:rsidP="00000000" w:rsidRDefault="00000000" w:rsidRPr="00000000" w14:paraId="0000017F">
      <w:pPr>
        <w:numPr>
          <w:ilvl w:val="0"/>
          <w:numId w:val="12"/>
        </w:numPr>
        <w:spacing w:after="0" w:afterAutospacing="0" w:before="0" w:beforeAutospacing="0" w:lineRule="auto"/>
        <w:ind w:left="720" w:hanging="360"/>
      </w:pPr>
      <w:r w:rsidDel="00000000" w:rsidR="00000000" w:rsidRPr="00000000">
        <w:rPr>
          <w:rtl w:val="0"/>
        </w:rPr>
        <w:t xml:space="preserve">Create your technical expertise portfolio showcasing Lamaindex, blockchain, and V0 projects, </w:t>
      </w:r>
      <w:hyperlink r:id="rId18">
        <w:r w:rsidDel="00000000" w:rsidR="00000000" w:rsidRPr="00000000">
          <w:rPr>
            <w:color w:val="1155cc"/>
            <w:u w:val="single"/>
            <w:rtl w:val="0"/>
          </w:rPr>
          <w:t xml:space="preserve">https://string.com</w:t>
        </w:r>
      </w:hyperlink>
      <w:r w:rsidDel="00000000" w:rsidR="00000000" w:rsidRPr="00000000">
        <w:rPr>
          <w:rtl w:val="0"/>
        </w:rPr>
        <w:t xml:space="preserve"> </w:t>
      </w:r>
    </w:p>
    <w:p w:rsidR="00000000" w:rsidDel="00000000" w:rsidP="00000000" w:rsidRDefault="00000000" w:rsidRPr="00000000" w14:paraId="00000180">
      <w:pPr>
        <w:numPr>
          <w:ilvl w:val="0"/>
          <w:numId w:val="12"/>
        </w:numPr>
        <w:spacing w:after="0" w:afterAutospacing="0" w:before="0" w:beforeAutospacing="0" w:lineRule="auto"/>
        <w:ind w:left="720" w:hanging="360"/>
      </w:pPr>
      <w:r w:rsidDel="00000000" w:rsidR="00000000" w:rsidRPr="00000000">
        <w:rPr>
          <w:rtl w:val="0"/>
        </w:rPr>
        <w:t xml:space="preserve">Develop your "AI Innovation Audit" - premium diagnostic service (€________)</w:t>
      </w:r>
    </w:p>
    <w:p w:rsidR="00000000" w:rsidDel="00000000" w:rsidP="00000000" w:rsidRDefault="00000000" w:rsidRPr="00000000" w14:paraId="00000181">
      <w:pPr>
        <w:numPr>
          <w:ilvl w:val="0"/>
          <w:numId w:val="12"/>
        </w:numPr>
        <w:spacing w:after="0" w:afterAutospacing="0" w:before="0" w:beforeAutospacing="0" w:lineRule="auto"/>
        <w:ind w:left="720" w:hanging="360"/>
      </w:pPr>
      <w:r w:rsidDel="00000000" w:rsidR="00000000" w:rsidRPr="00000000">
        <w:rPr>
          <w:rtl w:val="0"/>
        </w:rPr>
        <w:t xml:space="preserve">Use "Business AI Consulting Value Proposition Creator" prompt</w:t>
      </w:r>
    </w:p>
    <w:p w:rsidR="00000000" w:rsidDel="00000000" w:rsidP="00000000" w:rsidRDefault="00000000" w:rsidRPr="00000000" w14:paraId="00000182">
      <w:pPr>
        <w:numPr>
          <w:ilvl w:val="0"/>
          <w:numId w:val="12"/>
        </w:numPr>
        <w:spacing w:after="0" w:afterAutospacing="0" w:before="0" w:beforeAutospacing="0" w:lineRule="auto"/>
        <w:ind w:left="720" w:hanging="360"/>
      </w:pPr>
      <w:r w:rsidDel="00000000" w:rsidR="00000000" w:rsidRPr="00000000">
        <w:rPr>
          <w:rtl w:val="0"/>
        </w:rPr>
        <w:t xml:space="preserve">Research and list 20 potential business clients in your target industries</w:t>
      </w:r>
    </w:p>
    <w:p w:rsidR="00000000" w:rsidDel="00000000" w:rsidP="00000000" w:rsidRDefault="00000000" w:rsidRPr="00000000" w14:paraId="00000183">
      <w:pPr>
        <w:numPr>
          <w:ilvl w:val="0"/>
          <w:numId w:val="12"/>
        </w:numPr>
        <w:spacing w:after="240" w:before="0" w:beforeAutospacing="0" w:lineRule="auto"/>
        <w:ind w:left="720" w:hanging="360"/>
      </w:pPr>
      <w:r w:rsidDel="00000000" w:rsidR="00000000" w:rsidRPr="00000000">
        <w:rPr>
          <w:rtl w:val="0"/>
        </w:rPr>
        <w:t xml:space="preserve">Create your expert positioning statement and elevator pitch</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After completing this, send WhatsApp message to Lasse with your premium service packages and target client profile.</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186">
      <w:pPr>
        <w:numPr>
          <w:ilvl w:val="0"/>
          <w:numId w:val="42"/>
        </w:numPr>
        <w:spacing w:after="0" w:afterAutospacing="0" w:before="240" w:lineRule="auto"/>
        <w:ind w:left="720" w:hanging="360"/>
      </w:pPr>
      <w:r w:rsidDel="00000000" w:rsidR="00000000" w:rsidRPr="00000000">
        <w:rPr>
          <w:rtl w:val="0"/>
        </w:rPr>
        <w:t xml:space="preserve">Training modules completed: ___%</w:t>
      </w:r>
    </w:p>
    <w:p w:rsidR="00000000" w:rsidDel="00000000" w:rsidP="00000000" w:rsidRDefault="00000000" w:rsidRPr="00000000" w14:paraId="00000187">
      <w:pPr>
        <w:numPr>
          <w:ilvl w:val="0"/>
          <w:numId w:val="42"/>
        </w:numPr>
        <w:spacing w:after="0" w:afterAutospacing="0" w:before="0" w:beforeAutospacing="0" w:lineRule="auto"/>
        <w:ind w:left="720" w:hanging="360"/>
      </w:pPr>
      <w:r w:rsidDel="00000000" w:rsidR="00000000" w:rsidRPr="00000000">
        <w:rPr>
          <w:rtl w:val="0"/>
        </w:rPr>
        <w:t xml:space="preserve">Business outreach messages sent: ___</w:t>
      </w:r>
    </w:p>
    <w:p w:rsidR="00000000" w:rsidDel="00000000" w:rsidP="00000000" w:rsidRDefault="00000000" w:rsidRPr="00000000" w14:paraId="00000188">
      <w:pPr>
        <w:numPr>
          <w:ilvl w:val="0"/>
          <w:numId w:val="42"/>
        </w:numPr>
        <w:spacing w:after="0" w:afterAutospacing="0" w:before="0" w:beforeAutospacing="0" w:lineRule="auto"/>
        <w:ind w:left="720" w:hanging="360"/>
      </w:pPr>
      <w:r w:rsidDel="00000000" w:rsidR="00000000" w:rsidRPr="00000000">
        <w:rPr>
          <w:rtl w:val="0"/>
        </w:rPr>
        <w:t xml:space="preserve">Discovery calls booked: ___</w:t>
      </w:r>
    </w:p>
    <w:p w:rsidR="00000000" w:rsidDel="00000000" w:rsidP="00000000" w:rsidRDefault="00000000" w:rsidRPr="00000000" w14:paraId="00000189">
      <w:pPr>
        <w:numPr>
          <w:ilvl w:val="0"/>
          <w:numId w:val="42"/>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18A">
      <w:pPr>
        <w:numPr>
          <w:ilvl w:val="0"/>
          <w:numId w:val="42"/>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18B">
      <w:pPr>
        <w:rPr/>
      </w:pPr>
      <w:r w:rsidDel="00000000" w:rsidR="00000000" w:rsidRPr="00000000">
        <w:rPr>
          <w:rtl w:val="0"/>
        </w:rPr>
        <w:t xml:space="preserve">TOO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SWOT ANALYSIS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sz w:val="34"/>
          <w:szCs w:val="34"/>
        </w:rPr>
      </w:pPr>
      <w:r w:rsidDel="00000000" w:rsidR="00000000" w:rsidRPr="00000000">
        <w:rPr>
          <w:b w:val="1"/>
          <w:sz w:val="34"/>
          <w:szCs w:val="34"/>
          <w:rtl w:val="0"/>
        </w:rPr>
        <w:t xml:space="preserve">STEP 2. Start Planning Your Consulting Business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Objective:</w:t>
      </w:r>
      <w:r w:rsidDel="00000000" w:rsidR="00000000" w:rsidRPr="00000000">
        <w:rPr>
          <w:rtl w:val="0"/>
        </w:rPr>
        <w:t xml:space="preserve"> Define your market positioning and outline three high-value service packages that solve clear client problems.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Link: </w:t>
      </w:r>
      <w:hyperlink r:id="rId19">
        <w:r w:rsidDel="00000000" w:rsidR="00000000" w:rsidRPr="00000000">
          <w:rPr>
            <w:color w:val="1155cc"/>
            <w:u w:val="single"/>
            <w:rtl w:val="0"/>
          </w:rPr>
          <w:t xml:space="preserve">https://www.skool.com/aiconsulting/classroom/1df58ca8?md=2655f61a11d640dabb641f481336b24b</w:t>
        </w:r>
      </w:hyperlink>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24"/>
        </w:numPr>
        <w:ind w:left="720" w:hanging="360"/>
      </w:pPr>
      <w:r w:rsidDel="00000000" w:rsidR="00000000" w:rsidRPr="00000000">
        <w:rPr>
          <w:rtl w:val="0"/>
        </w:rPr>
        <w:t xml:space="preserve">Check the video AI Consultant Swot Analysis and do the SWOT analysis of yourself</w:t>
      </w:r>
    </w:p>
    <w:p w:rsidR="00000000" w:rsidDel="00000000" w:rsidP="00000000" w:rsidRDefault="00000000" w:rsidRPr="00000000" w14:paraId="0000019C">
      <w:pPr>
        <w:numPr>
          <w:ilvl w:val="0"/>
          <w:numId w:val="24"/>
        </w:numPr>
        <w:ind w:left="720" w:hanging="360"/>
      </w:pPr>
      <w:r w:rsidDel="00000000" w:rsidR="00000000" w:rsidRPr="00000000">
        <w:rPr>
          <w:rtl w:val="0"/>
        </w:rPr>
        <w:t xml:space="preserve">Start identifying your target market and idea client</w:t>
      </w:r>
    </w:p>
    <w:p w:rsidR="00000000" w:rsidDel="00000000" w:rsidP="00000000" w:rsidRDefault="00000000" w:rsidRPr="00000000" w14:paraId="0000019D">
      <w:pPr>
        <w:numPr>
          <w:ilvl w:val="1"/>
          <w:numId w:val="24"/>
        </w:numPr>
        <w:ind w:left="1440" w:hanging="360"/>
      </w:pPr>
      <w:r w:rsidDel="00000000" w:rsidR="00000000" w:rsidRPr="00000000">
        <w:rPr>
          <w:rtl w:val="0"/>
        </w:rPr>
        <w:t xml:space="preserve">Use the “AI Consulting Niche Finder” prompt - in Prompt Vault</w:t>
      </w:r>
    </w:p>
    <w:p w:rsidR="00000000" w:rsidDel="00000000" w:rsidP="00000000" w:rsidRDefault="00000000" w:rsidRPr="00000000" w14:paraId="0000019E">
      <w:pPr>
        <w:numPr>
          <w:ilvl w:val="1"/>
          <w:numId w:val="24"/>
        </w:numPr>
        <w:ind w:left="1440" w:hanging="360"/>
      </w:pPr>
      <w:r w:rsidDel="00000000" w:rsidR="00000000" w:rsidRPr="00000000">
        <w:rPr>
          <w:rtl w:val="0"/>
        </w:rPr>
        <w:t xml:space="preserve">Use the “AI Consulting Unique Value Proposition Creator” Prompt  - in Prompt Vault</w:t>
      </w:r>
    </w:p>
    <w:p w:rsidR="00000000" w:rsidDel="00000000" w:rsidP="00000000" w:rsidRDefault="00000000" w:rsidRPr="00000000" w14:paraId="0000019F">
      <w:pPr>
        <w:numPr>
          <w:ilvl w:val="1"/>
          <w:numId w:val="24"/>
        </w:numPr>
        <w:ind w:left="1440" w:hanging="360"/>
      </w:pPr>
      <w:r w:rsidDel="00000000" w:rsidR="00000000" w:rsidRPr="00000000">
        <w:rPr>
          <w:rtl w:val="0"/>
        </w:rPr>
        <w:t xml:space="preserve">Use the “AI Consulting Lead Generation System” Prompt - in Prompt Vault</w:t>
      </w:r>
    </w:p>
    <w:p w:rsidR="00000000" w:rsidDel="00000000" w:rsidP="00000000" w:rsidRDefault="00000000" w:rsidRPr="00000000" w14:paraId="000001A0">
      <w:pPr>
        <w:numPr>
          <w:ilvl w:val="0"/>
          <w:numId w:val="24"/>
        </w:numPr>
        <w:ind w:left="720" w:hanging="360"/>
      </w:pPr>
      <w:r w:rsidDel="00000000" w:rsidR="00000000" w:rsidRPr="00000000">
        <w:rPr>
          <w:rtl w:val="0"/>
        </w:rPr>
        <w:t xml:space="preserve">Think of the most significant objectives and challenges you have at this moment before you start?  Share them with o3 model by using a prompt like “Im starting a AI consulting business my target is _______________ My biggest challenge or doubt is ______________ Please give me an action plan to overcome this. </w:t>
      </w:r>
    </w:p>
    <w:p w:rsidR="00000000" w:rsidDel="00000000" w:rsidP="00000000" w:rsidRDefault="00000000" w:rsidRPr="00000000" w14:paraId="000001A1">
      <w:pPr>
        <w:numPr>
          <w:ilvl w:val="0"/>
          <w:numId w:val="24"/>
        </w:numPr>
        <w:ind w:left="720" w:hanging="360"/>
      </w:pPr>
      <w:r w:rsidDel="00000000" w:rsidR="00000000" w:rsidRPr="00000000">
        <w:rPr>
          <w:rtl w:val="0"/>
        </w:rPr>
        <w:t xml:space="preserve">Make a list of friends or people you know who you could teach all this to for free.</w:t>
      </w:r>
    </w:p>
    <w:p w:rsidR="00000000" w:rsidDel="00000000" w:rsidP="00000000" w:rsidRDefault="00000000" w:rsidRPr="00000000" w14:paraId="000001A2">
      <w:pPr>
        <w:numPr>
          <w:ilvl w:val="0"/>
          <w:numId w:val="24"/>
        </w:numPr>
        <w:ind w:left="720" w:hanging="360"/>
      </w:pPr>
      <w:r w:rsidDel="00000000" w:rsidR="00000000" w:rsidRPr="00000000">
        <w:rPr>
          <w:rtl w:val="0"/>
        </w:rPr>
        <w:t xml:space="preserve">Use the ChatGPT as a roleplay to practice talking with clients (in resource library)</w:t>
      </w:r>
    </w:p>
    <w:p w:rsidR="00000000" w:rsidDel="00000000" w:rsidP="00000000" w:rsidRDefault="00000000" w:rsidRPr="00000000" w14:paraId="000001A3">
      <w:pPr>
        <w:numPr>
          <w:ilvl w:val="0"/>
          <w:numId w:val="24"/>
        </w:numPr>
        <w:ind w:left="720" w:hanging="360"/>
      </w:pPr>
      <w:r w:rsidDel="00000000" w:rsidR="00000000" w:rsidRPr="00000000">
        <w:rPr>
          <w:rtl w:val="0"/>
        </w:rPr>
        <w:t xml:space="preserve">Start planning which could be your first services. For example</w:t>
      </w:r>
    </w:p>
    <w:p w:rsidR="00000000" w:rsidDel="00000000" w:rsidP="00000000" w:rsidRDefault="00000000" w:rsidRPr="00000000" w14:paraId="000001A4">
      <w:pPr>
        <w:numPr>
          <w:ilvl w:val="1"/>
          <w:numId w:val="24"/>
        </w:numPr>
        <w:ind w:left="1440" w:hanging="360"/>
      </w:pPr>
      <w:r w:rsidDel="00000000" w:rsidR="00000000" w:rsidRPr="00000000">
        <w:rPr>
          <w:b w:val="1"/>
          <w:rtl w:val="0"/>
        </w:rPr>
        <w:t xml:space="preserve">AI and ChatGPT Quick Start Business Session</w:t>
      </w:r>
      <w:r w:rsidDel="00000000" w:rsidR="00000000" w:rsidRPr="00000000">
        <w:rPr>
          <w:rtl w:val="0"/>
        </w:rPr>
        <w:t xml:space="preserve"> - 500 euros when you start. 700 euros when you have done it a few times. (Bonus: Give them 15 prompts)</w:t>
      </w:r>
    </w:p>
    <w:p w:rsidR="00000000" w:rsidDel="00000000" w:rsidP="00000000" w:rsidRDefault="00000000" w:rsidRPr="00000000" w14:paraId="000001A5">
      <w:pPr>
        <w:numPr>
          <w:ilvl w:val="1"/>
          <w:numId w:val="24"/>
        </w:numPr>
        <w:ind w:left="1440" w:hanging="360"/>
      </w:pPr>
      <w:r w:rsidDel="00000000" w:rsidR="00000000" w:rsidRPr="00000000">
        <w:rPr>
          <w:b w:val="1"/>
          <w:rtl w:val="0"/>
        </w:rPr>
        <w:t xml:space="preserve">AI for Marketing &amp; Processes </w:t>
      </w:r>
      <w:r w:rsidDel="00000000" w:rsidR="00000000" w:rsidRPr="00000000">
        <w:rPr>
          <w:rtl w:val="0"/>
        </w:rPr>
        <w:t xml:space="preserve">- Work with ChatGPT to define this</w:t>
      </w:r>
    </w:p>
    <w:p w:rsidR="00000000" w:rsidDel="00000000" w:rsidP="00000000" w:rsidRDefault="00000000" w:rsidRPr="00000000" w14:paraId="000001A6">
      <w:pPr>
        <w:numPr>
          <w:ilvl w:val="1"/>
          <w:numId w:val="24"/>
        </w:numPr>
        <w:ind w:left="1440" w:hanging="360"/>
      </w:pPr>
      <w:r w:rsidDel="00000000" w:rsidR="00000000" w:rsidRPr="00000000">
        <w:rPr>
          <w:b w:val="1"/>
          <w:rtl w:val="0"/>
        </w:rPr>
        <w:t xml:space="preserve">ChatGPT Assistants and Presentation Session </w:t>
      </w:r>
      <w:r w:rsidDel="00000000" w:rsidR="00000000" w:rsidRPr="00000000">
        <w:rPr>
          <w:rtl w:val="0"/>
        </w:rPr>
        <w:t xml:space="preserve">- Create 2 or 3 AI assistants and show them how to make powerful PowerPoint presentations with AI - 500 euros or 800 euros.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t xml:space="preserve">After doing this, sent WhatsApp message to Lasse or write in this documents your questions or impressions.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sz w:val="34"/>
          <w:szCs w:val="34"/>
        </w:rPr>
      </w:pPr>
      <w:r w:rsidDel="00000000" w:rsidR="00000000" w:rsidRPr="00000000">
        <w:rPr>
          <w:b w:val="1"/>
          <w:sz w:val="34"/>
          <w:szCs w:val="34"/>
          <w:rtl w:val="0"/>
        </w:rPr>
        <w:t xml:space="preserve">STEP 3. Getting Familiar with AI and ChatGPT for Business Use</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Build foundational competence with ChatGPT by completing five core video modules and their hands-on exercises.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31"/>
        </w:numPr>
        <w:ind w:left="720" w:hanging="360"/>
      </w:pPr>
      <w:r w:rsidDel="00000000" w:rsidR="00000000" w:rsidRPr="00000000">
        <w:rPr>
          <w:rtl w:val="0"/>
        </w:rPr>
        <w:t xml:space="preserve">Check video 1. ChatGPT Business Setup - part 1 and do the exercises</w:t>
      </w:r>
    </w:p>
    <w:p w:rsidR="00000000" w:rsidDel="00000000" w:rsidP="00000000" w:rsidRDefault="00000000" w:rsidRPr="00000000" w14:paraId="000001B0">
      <w:pPr>
        <w:numPr>
          <w:ilvl w:val="0"/>
          <w:numId w:val="31"/>
        </w:numPr>
        <w:ind w:left="720" w:hanging="360"/>
      </w:pPr>
      <w:r w:rsidDel="00000000" w:rsidR="00000000" w:rsidRPr="00000000">
        <w:rPr>
          <w:rtl w:val="0"/>
        </w:rPr>
        <w:t xml:space="preserve">Check video 2. ChatGPT Business Setup - part 2 and do the exercises</w:t>
      </w:r>
    </w:p>
    <w:p w:rsidR="00000000" w:rsidDel="00000000" w:rsidP="00000000" w:rsidRDefault="00000000" w:rsidRPr="00000000" w14:paraId="000001B1">
      <w:pPr>
        <w:numPr>
          <w:ilvl w:val="0"/>
          <w:numId w:val="31"/>
        </w:numPr>
        <w:ind w:left="720" w:hanging="360"/>
      </w:pPr>
      <w:r w:rsidDel="00000000" w:rsidR="00000000" w:rsidRPr="00000000">
        <w:rPr>
          <w:rtl w:val="0"/>
        </w:rPr>
        <w:t xml:space="preserve">Check video 3. How to create Effective Prompts and do the exercises</w:t>
      </w:r>
    </w:p>
    <w:p w:rsidR="00000000" w:rsidDel="00000000" w:rsidP="00000000" w:rsidRDefault="00000000" w:rsidRPr="00000000" w14:paraId="000001B2">
      <w:pPr>
        <w:numPr>
          <w:ilvl w:val="0"/>
          <w:numId w:val="31"/>
        </w:numPr>
        <w:ind w:left="720" w:hanging="360"/>
      </w:pPr>
      <w:r w:rsidDel="00000000" w:rsidR="00000000" w:rsidRPr="00000000">
        <w:rPr>
          <w:rtl w:val="0"/>
        </w:rPr>
        <w:t xml:space="preserve">Check video 4. How to create 15 Expert Level Prompts and do the exercises</w:t>
      </w:r>
    </w:p>
    <w:p w:rsidR="00000000" w:rsidDel="00000000" w:rsidP="00000000" w:rsidRDefault="00000000" w:rsidRPr="00000000" w14:paraId="000001B3">
      <w:pPr>
        <w:numPr>
          <w:ilvl w:val="0"/>
          <w:numId w:val="31"/>
        </w:numPr>
        <w:ind w:left="720" w:hanging="360"/>
      </w:pPr>
      <w:r w:rsidDel="00000000" w:rsidR="00000000" w:rsidRPr="00000000">
        <w:rPr>
          <w:rtl w:val="0"/>
        </w:rPr>
        <w:t xml:space="preserve">Check video 5. Improve ChatGPTs Responses Fast and do the exercises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Note: All these videos are in Level 1. Please take some time to do the exercises after watching the videos.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After watching these videos sent WhatsApp message to Lasse or write in this documents your questions or impressions.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1BA">
      <w:pPr>
        <w:numPr>
          <w:ilvl w:val="0"/>
          <w:numId w:val="6"/>
        </w:numPr>
        <w:spacing w:after="0" w:afterAutospacing="0" w:before="240" w:lineRule="auto"/>
        <w:ind w:left="720" w:hanging="360"/>
      </w:pPr>
      <w:r w:rsidDel="00000000" w:rsidR="00000000" w:rsidRPr="00000000">
        <w:rPr>
          <w:rtl w:val="0"/>
        </w:rPr>
        <w:t xml:space="preserve">Training modules completed: ___%</w:t>
      </w:r>
    </w:p>
    <w:p w:rsidR="00000000" w:rsidDel="00000000" w:rsidP="00000000" w:rsidRDefault="00000000" w:rsidRPr="00000000" w14:paraId="000001BB">
      <w:pPr>
        <w:numPr>
          <w:ilvl w:val="0"/>
          <w:numId w:val="6"/>
        </w:numPr>
        <w:spacing w:after="0" w:afterAutospacing="0" w:before="0" w:beforeAutospacing="0" w:lineRule="auto"/>
        <w:ind w:left="720" w:hanging="360"/>
      </w:pPr>
      <w:r w:rsidDel="00000000" w:rsidR="00000000" w:rsidRPr="00000000">
        <w:rPr>
          <w:rtl w:val="0"/>
        </w:rPr>
        <w:t xml:space="preserve">Outreach messages sent: ___</w:t>
      </w:r>
    </w:p>
    <w:p w:rsidR="00000000" w:rsidDel="00000000" w:rsidP="00000000" w:rsidRDefault="00000000" w:rsidRPr="00000000" w14:paraId="000001BC">
      <w:pPr>
        <w:numPr>
          <w:ilvl w:val="0"/>
          <w:numId w:val="6"/>
        </w:numPr>
        <w:spacing w:after="0" w:afterAutospacing="0" w:before="0" w:beforeAutospacing="0" w:lineRule="auto"/>
        <w:ind w:left="720" w:hanging="360"/>
      </w:pPr>
      <w:r w:rsidDel="00000000" w:rsidR="00000000" w:rsidRPr="00000000">
        <w:rPr>
          <w:rtl w:val="0"/>
        </w:rPr>
        <w:t xml:space="preserve">Discovery calls booked: ___</w:t>
      </w:r>
    </w:p>
    <w:p w:rsidR="00000000" w:rsidDel="00000000" w:rsidP="00000000" w:rsidRDefault="00000000" w:rsidRPr="00000000" w14:paraId="000001BD">
      <w:pPr>
        <w:numPr>
          <w:ilvl w:val="0"/>
          <w:numId w:val="6"/>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1BE">
      <w:pPr>
        <w:numPr>
          <w:ilvl w:val="0"/>
          <w:numId w:val="6"/>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sz w:val="34"/>
          <w:szCs w:val="34"/>
        </w:rPr>
      </w:pPr>
      <w:r w:rsidDel="00000000" w:rsidR="00000000" w:rsidRPr="00000000">
        <w:rPr>
          <w:b w:val="1"/>
          <w:sz w:val="34"/>
          <w:szCs w:val="34"/>
          <w:rtl w:val="0"/>
        </w:rPr>
        <w:t xml:space="preserve">STEP 4. LinkedIn Authority Building &amp; Content Strategy</w:t>
      </w:r>
    </w:p>
    <w:p w:rsidR="00000000" w:rsidDel="00000000" w:rsidP="00000000" w:rsidRDefault="00000000" w:rsidRPr="00000000" w14:paraId="000001C1">
      <w:pPr>
        <w:spacing w:after="240" w:before="240" w:lineRule="auto"/>
        <w:rPr/>
      </w:pPr>
      <w:r w:rsidDel="00000000" w:rsidR="00000000" w:rsidRPr="00000000">
        <w:rPr>
          <w:b w:val="1"/>
          <w:rtl w:val="0"/>
        </w:rPr>
        <w:t xml:space="preserve">Objective</w:t>
      </w:r>
      <w:r w:rsidDel="00000000" w:rsidR="00000000" w:rsidRPr="00000000">
        <w:rPr>
          <w:rtl w:val="0"/>
        </w:rPr>
        <w:t xml:space="preserve">: Establish yourself as a thought leader in business AI implementations and attract inbound leads.</w:t>
      </w:r>
    </w:p>
    <w:p w:rsidR="00000000" w:rsidDel="00000000" w:rsidP="00000000" w:rsidRDefault="00000000" w:rsidRPr="00000000" w14:paraId="000001C2">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C3">
      <w:pPr>
        <w:numPr>
          <w:ilvl w:val="0"/>
          <w:numId w:val="14"/>
        </w:numPr>
        <w:spacing w:after="0" w:afterAutospacing="0" w:before="240" w:lineRule="auto"/>
        <w:ind w:left="720" w:hanging="360"/>
      </w:pPr>
      <w:r w:rsidDel="00000000" w:rsidR="00000000" w:rsidRPr="00000000">
        <w:rPr>
          <w:rtl w:val="0"/>
        </w:rPr>
        <w:t xml:space="preserve">Optimize LinkedIn profile for business AI expert positioning</w:t>
      </w:r>
    </w:p>
    <w:p w:rsidR="00000000" w:rsidDel="00000000" w:rsidP="00000000" w:rsidRDefault="00000000" w:rsidRPr="00000000" w14:paraId="000001C4">
      <w:pPr>
        <w:numPr>
          <w:ilvl w:val="0"/>
          <w:numId w:val="14"/>
        </w:numPr>
        <w:spacing w:after="0" w:afterAutospacing="0" w:before="0" w:beforeAutospacing="0" w:lineRule="auto"/>
        <w:ind w:left="720" w:hanging="360"/>
      </w:pPr>
      <w:r w:rsidDel="00000000" w:rsidR="00000000" w:rsidRPr="00000000">
        <w:rPr>
          <w:rtl w:val="0"/>
        </w:rPr>
        <w:t xml:space="preserve">Create content calendar focusing on:</w:t>
      </w:r>
    </w:p>
    <w:p w:rsidR="00000000" w:rsidDel="00000000" w:rsidP="00000000" w:rsidRDefault="00000000" w:rsidRPr="00000000" w14:paraId="000001C5">
      <w:pPr>
        <w:numPr>
          <w:ilvl w:val="1"/>
          <w:numId w:val="14"/>
        </w:numPr>
        <w:spacing w:after="0" w:afterAutospacing="0" w:before="0" w:beforeAutospacing="0" w:lineRule="auto"/>
        <w:ind w:left="1440" w:hanging="360"/>
      </w:pPr>
      <w:r w:rsidDel="00000000" w:rsidR="00000000" w:rsidRPr="00000000">
        <w:rPr>
          <w:rtl w:val="0"/>
        </w:rPr>
        <w:t xml:space="preserve">Technical AI implementation insights</w:t>
      </w:r>
    </w:p>
    <w:p w:rsidR="00000000" w:rsidDel="00000000" w:rsidP="00000000" w:rsidRDefault="00000000" w:rsidRPr="00000000" w14:paraId="000001C6">
      <w:pPr>
        <w:numPr>
          <w:ilvl w:val="1"/>
          <w:numId w:val="14"/>
        </w:numPr>
        <w:spacing w:after="0" w:afterAutospacing="0" w:before="0" w:beforeAutospacing="0" w:lineRule="auto"/>
        <w:ind w:left="1440" w:hanging="360"/>
      </w:pPr>
      <w:r w:rsidDel="00000000" w:rsidR="00000000" w:rsidRPr="00000000">
        <w:rPr>
          <w:rtl w:val="0"/>
        </w:rPr>
        <w:t xml:space="preserve">Business transformation case studies</w:t>
      </w:r>
    </w:p>
    <w:p w:rsidR="00000000" w:rsidDel="00000000" w:rsidP="00000000" w:rsidRDefault="00000000" w:rsidRPr="00000000" w14:paraId="000001C7">
      <w:pPr>
        <w:numPr>
          <w:ilvl w:val="1"/>
          <w:numId w:val="14"/>
        </w:numPr>
        <w:spacing w:after="0" w:afterAutospacing="0" w:before="0" w:beforeAutospacing="0" w:lineRule="auto"/>
        <w:ind w:left="1440" w:hanging="360"/>
      </w:pPr>
      <w:r w:rsidDel="00000000" w:rsidR="00000000" w:rsidRPr="00000000">
        <w:rPr>
          <w:rtl w:val="0"/>
        </w:rPr>
        <w:t xml:space="preserve">Future of AI in business predictions</w:t>
      </w:r>
    </w:p>
    <w:p w:rsidR="00000000" w:rsidDel="00000000" w:rsidP="00000000" w:rsidRDefault="00000000" w:rsidRPr="00000000" w14:paraId="000001C8">
      <w:pPr>
        <w:numPr>
          <w:ilvl w:val="1"/>
          <w:numId w:val="14"/>
        </w:numPr>
        <w:spacing w:after="0" w:afterAutospacing="0" w:before="0" w:beforeAutospacing="0" w:lineRule="auto"/>
        <w:ind w:left="1440" w:hanging="360"/>
      </w:pPr>
      <w:r w:rsidDel="00000000" w:rsidR="00000000" w:rsidRPr="00000000">
        <w:rPr>
          <w:rtl w:val="0"/>
        </w:rPr>
        <w:t xml:space="preserve">Behind-the-scenes development processes</w:t>
      </w:r>
    </w:p>
    <w:p w:rsidR="00000000" w:rsidDel="00000000" w:rsidP="00000000" w:rsidRDefault="00000000" w:rsidRPr="00000000" w14:paraId="000001C9">
      <w:pPr>
        <w:numPr>
          <w:ilvl w:val="0"/>
          <w:numId w:val="14"/>
        </w:numPr>
        <w:spacing w:after="0" w:afterAutospacing="0" w:before="0" w:beforeAutospacing="0" w:lineRule="auto"/>
        <w:ind w:left="720" w:hanging="360"/>
      </w:pPr>
      <w:r w:rsidDel="00000000" w:rsidR="00000000" w:rsidRPr="00000000">
        <w:rPr>
          <w:rtl w:val="0"/>
        </w:rPr>
        <w:t xml:space="preserve">Publish weekly technical articles on LinkedIn</w:t>
      </w:r>
    </w:p>
    <w:p w:rsidR="00000000" w:rsidDel="00000000" w:rsidP="00000000" w:rsidRDefault="00000000" w:rsidRPr="00000000" w14:paraId="000001CA">
      <w:pPr>
        <w:numPr>
          <w:ilvl w:val="0"/>
          <w:numId w:val="14"/>
        </w:numPr>
        <w:spacing w:after="0" w:afterAutospacing="0" w:before="0" w:beforeAutospacing="0" w:lineRule="auto"/>
        <w:ind w:left="720" w:hanging="360"/>
      </w:pPr>
      <w:r w:rsidDel="00000000" w:rsidR="00000000" w:rsidRPr="00000000">
        <w:rPr>
          <w:rtl w:val="0"/>
        </w:rPr>
        <w:t xml:space="preserve">Share project updates and client success stories (with permission)</w:t>
      </w:r>
    </w:p>
    <w:p w:rsidR="00000000" w:rsidDel="00000000" w:rsidP="00000000" w:rsidRDefault="00000000" w:rsidRPr="00000000" w14:paraId="000001CB">
      <w:pPr>
        <w:numPr>
          <w:ilvl w:val="0"/>
          <w:numId w:val="14"/>
        </w:numPr>
        <w:spacing w:after="0" w:afterAutospacing="0" w:before="0" w:beforeAutospacing="0" w:lineRule="auto"/>
        <w:ind w:left="720" w:hanging="360"/>
      </w:pPr>
      <w:r w:rsidDel="00000000" w:rsidR="00000000" w:rsidRPr="00000000">
        <w:rPr>
          <w:rtl w:val="0"/>
        </w:rPr>
        <w:t xml:space="preserve">Engage with business decision-makers and AI community leaders</w:t>
      </w:r>
    </w:p>
    <w:p w:rsidR="00000000" w:rsidDel="00000000" w:rsidP="00000000" w:rsidRDefault="00000000" w:rsidRPr="00000000" w14:paraId="000001CC">
      <w:pPr>
        <w:numPr>
          <w:ilvl w:val="0"/>
          <w:numId w:val="14"/>
        </w:numPr>
        <w:spacing w:after="0" w:afterAutospacing="0" w:before="0" w:beforeAutospacing="0" w:lineRule="auto"/>
        <w:ind w:left="720" w:hanging="360"/>
      </w:pPr>
      <w:r w:rsidDel="00000000" w:rsidR="00000000" w:rsidRPr="00000000">
        <w:rPr>
          <w:rtl w:val="0"/>
        </w:rPr>
        <w:t xml:space="preserve">Create LinkedIn carousels showing technical implementations</w:t>
      </w:r>
    </w:p>
    <w:p w:rsidR="00000000" w:rsidDel="00000000" w:rsidP="00000000" w:rsidRDefault="00000000" w:rsidRPr="00000000" w14:paraId="000001CD">
      <w:pPr>
        <w:numPr>
          <w:ilvl w:val="0"/>
          <w:numId w:val="14"/>
        </w:numPr>
        <w:spacing w:after="0" w:afterAutospacing="0" w:before="0" w:beforeAutospacing="0" w:lineRule="auto"/>
        <w:ind w:left="720" w:hanging="360"/>
      </w:pPr>
      <w:r w:rsidDel="00000000" w:rsidR="00000000" w:rsidRPr="00000000">
        <w:rPr>
          <w:rtl w:val="0"/>
        </w:rPr>
        <w:t xml:space="preserve">Host LinkedIn Live sessions on advanced AI topics</w:t>
      </w:r>
    </w:p>
    <w:p w:rsidR="00000000" w:rsidDel="00000000" w:rsidP="00000000" w:rsidRDefault="00000000" w:rsidRPr="00000000" w14:paraId="000001CE">
      <w:pPr>
        <w:numPr>
          <w:ilvl w:val="0"/>
          <w:numId w:val="14"/>
        </w:numPr>
        <w:spacing w:after="240" w:before="0" w:beforeAutospacing="0" w:lineRule="auto"/>
        <w:ind w:left="720" w:hanging="360"/>
      </w:pPr>
      <w:r w:rsidDel="00000000" w:rsidR="00000000" w:rsidRPr="00000000">
        <w:rPr>
          <w:rtl w:val="0"/>
        </w:rPr>
        <w:t xml:space="preserve">Build connections with business prospects and AI industry leaders</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STRATEGIC FOCUS: Position yourself as the go-to expert for complex AI implementations</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1D1">
      <w:pPr>
        <w:numPr>
          <w:ilvl w:val="0"/>
          <w:numId w:val="9"/>
        </w:numPr>
        <w:spacing w:after="0" w:afterAutospacing="0" w:before="240" w:lineRule="auto"/>
        <w:ind w:left="720" w:hanging="360"/>
      </w:pPr>
      <w:r w:rsidDel="00000000" w:rsidR="00000000" w:rsidRPr="00000000">
        <w:rPr>
          <w:rtl w:val="0"/>
        </w:rPr>
        <w:t xml:space="preserve">LinkedIn content published: ___</w:t>
      </w:r>
    </w:p>
    <w:p w:rsidR="00000000" w:rsidDel="00000000" w:rsidP="00000000" w:rsidRDefault="00000000" w:rsidRPr="00000000" w14:paraId="000001D2">
      <w:pPr>
        <w:numPr>
          <w:ilvl w:val="0"/>
          <w:numId w:val="9"/>
        </w:numPr>
        <w:spacing w:after="0" w:afterAutospacing="0" w:before="0" w:beforeAutospacing="0" w:lineRule="auto"/>
        <w:ind w:left="720" w:hanging="360"/>
      </w:pPr>
      <w:r w:rsidDel="00000000" w:rsidR="00000000" w:rsidRPr="00000000">
        <w:rPr>
          <w:rtl w:val="0"/>
        </w:rPr>
        <w:t xml:space="preserve">Profile views increase: ___%</w:t>
      </w:r>
    </w:p>
    <w:p w:rsidR="00000000" w:rsidDel="00000000" w:rsidP="00000000" w:rsidRDefault="00000000" w:rsidRPr="00000000" w14:paraId="000001D3">
      <w:pPr>
        <w:numPr>
          <w:ilvl w:val="0"/>
          <w:numId w:val="9"/>
        </w:numPr>
        <w:spacing w:after="0" w:afterAutospacing="0" w:before="0" w:beforeAutospacing="0" w:lineRule="auto"/>
        <w:ind w:left="720" w:hanging="360"/>
      </w:pPr>
      <w:r w:rsidDel="00000000" w:rsidR="00000000" w:rsidRPr="00000000">
        <w:rPr>
          <w:rtl w:val="0"/>
        </w:rPr>
        <w:t xml:space="preserve">Business connection requests: ___</w:t>
      </w:r>
    </w:p>
    <w:p w:rsidR="00000000" w:rsidDel="00000000" w:rsidP="00000000" w:rsidRDefault="00000000" w:rsidRPr="00000000" w14:paraId="000001D4">
      <w:pPr>
        <w:numPr>
          <w:ilvl w:val="0"/>
          <w:numId w:val="9"/>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1D5">
      <w:pPr>
        <w:numPr>
          <w:ilvl w:val="0"/>
          <w:numId w:val="9"/>
        </w:numPr>
        <w:spacing w:after="240" w:before="0" w:beforeAutospacing="0" w:lineRule="auto"/>
        <w:ind w:left="720" w:hanging="360"/>
      </w:pPr>
      <w:r w:rsidDel="00000000" w:rsidR="00000000" w:rsidRPr="00000000">
        <w:rPr>
          <w:rtl w:val="0"/>
        </w:rPr>
        <w:t xml:space="preserve">Key insights this week: ___________</w:t>
      </w:r>
      <w:r w:rsidDel="00000000" w:rsidR="00000000" w:rsidRPr="00000000">
        <w:rPr>
          <w:rtl w:val="0"/>
        </w:rPr>
      </w:r>
    </w:p>
    <w:p w:rsidR="00000000" w:rsidDel="00000000" w:rsidP="00000000" w:rsidRDefault="00000000" w:rsidRPr="00000000" w14:paraId="000001D6">
      <w:pPr>
        <w:rPr>
          <w:b w:val="1"/>
          <w:sz w:val="34"/>
          <w:szCs w:val="34"/>
        </w:rPr>
      </w:pPr>
      <w:r w:rsidDel="00000000" w:rsidR="00000000" w:rsidRPr="00000000">
        <w:rPr>
          <w:rtl w:val="0"/>
        </w:rPr>
      </w:r>
    </w:p>
    <w:p w:rsidR="00000000" w:rsidDel="00000000" w:rsidP="00000000" w:rsidRDefault="00000000" w:rsidRPr="00000000" w14:paraId="000001D7">
      <w:pPr>
        <w:rPr>
          <w:b w:val="1"/>
          <w:sz w:val="34"/>
          <w:szCs w:val="34"/>
        </w:rPr>
      </w:pPr>
      <w:r w:rsidDel="00000000" w:rsidR="00000000" w:rsidRPr="00000000">
        <w:rPr>
          <w:b w:val="1"/>
          <w:sz w:val="34"/>
          <w:szCs w:val="34"/>
          <w:rtl w:val="0"/>
        </w:rPr>
        <w:t xml:space="preserve">STEP 5. International Business Structure &amp; CRM Development</w:t>
      </w:r>
    </w:p>
    <w:p w:rsidR="00000000" w:rsidDel="00000000" w:rsidP="00000000" w:rsidRDefault="00000000" w:rsidRPr="00000000" w14:paraId="000001D8">
      <w:pPr>
        <w:spacing w:after="240" w:before="240" w:lineRule="auto"/>
        <w:rPr/>
      </w:pPr>
      <w:r w:rsidDel="00000000" w:rsidR="00000000" w:rsidRPr="00000000">
        <w:rPr>
          <w:b w:val="1"/>
          <w:rtl w:val="0"/>
        </w:rPr>
        <w:t xml:space="preserve">Objective</w:t>
      </w:r>
      <w:r w:rsidDel="00000000" w:rsidR="00000000" w:rsidRPr="00000000">
        <w:rPr>
          <w:rtl w:val="0"/>
        </w:rPr>
        <w:t xml:space="preserve">: Build professional business infrastructure and international market entry strategy.</w:t>
      </w:r>
    </w:p>
    <w:p w:rsidR="00000000" w:rsidDel="00000000" w:rsidP="00000000" w:rsidRDefault="00000000" w:rsidRPr="00000000" w14:paraId="000001D9">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DA">
      <w:pPr>
        <w:numPr>
          <w:ilvl w:val="0"/>
          <w:numId w:val="51"/>
        </w:numPr>
        <w:spacing w:after="0" w:afterAutospacing="0" w:before="240" w:lineRule="auto"/>
        <w:ind w:left="720" w:hanging="360"/>
      </w:pPr>
      <w:r w:rsidDel="00000000" w:rsidR="00000000" w:rsidRPr="00000000">
        <w:rPr>
          <w:rtl w:val="0"/>
        </w:rPr>
        <w:t xml:space="preserve">Create your English landing page with premium positioning</w:t>
      </w:r>
    </w:p>
    <w:p w:rsidR="00000000" w:rsidDel="00000000" w:rsidP="00000000" w:rsidRDefault="00000000" w:rsidRPr="00000000" w14:paraId="000001DB">
      <w:pPr>
        <w:numPr>
          <w:ilvl w:val="0"/>
          <w:numId w:val="51"/>
        </w:numPr>
        <w:spacing w:after="0" w:afterAutospacing="0" w:before="0" w:beforeAutospacing="0" w:lineRule="auto"/>
        <w:ind w:left="720" w:hanging="360"/>
      </w:pPr>
      <w:r w:rsidDel="00000000" w:rsidR="00000000" w:rsidRPr="00000000">
        <w:rPr>
          <w:rtl w:val="0"/>
        </w:rPr>
        <w:t xml:space="preserve">Develop lead magnet: "Business AI Implementation Roadmap" (PDF guide)</w:t>
      </w:r>
    </w:p>
    <w:p w:rsidR="00000000" w:rsidDel="00000000" w:rsidP="00000000" w:rsidRDefault="00000000" w:rsidRPr="00000000" w14:paraId="000001DC">
      <w:pPr>
        <w:numPr>
          <w:ilvl w:val="0"/>
          <w:numId w:val="51"/>
        </w:numPr>
        <w:spacing w:after="0" w:afterAutospacing="0" w:before="0" w:beforeAutospacing="0" w:lineRule="auto"/>
        <w:ind w:left="720" w:hanging="360"/>
      </w:pPr>
      <w:r w:rsidDel="00000000" w:rsidR="00000000" w:rsidRPr="00000000">
        <w:rPr>
          <w:rtl w:val="0"/>
        </w:rPr>
        <w:t xml:space="preserve">Set up advanced CRM system to track professional sales cycles</w:t>
      </w:r>
    </w:p>
    <w:p w:rsidR="00000000" w:rsidDel="00000000" w:rsidP="00000000" w:rsidRDefault="00000000" w:rsidRPr="00000000" w14:paraId="000001DD">
      <w:pPr>
        <w:numPr>
          <w:ilvl w:val="0"/>
          <w:numId w:val="51"/>
        </w:numPr>
        <w:spacing w:after="0" w:afterAutospacing="0" w:before="0" w:beforeAutospacing="0" w:lineRule="auto"/>
        <w:ind w:left="720" w:hanging="360"/>
      </w:pPr>
      <w:r w:rsidDel="00000000" w:rsidR="00000000" w:rsidRPr="00000000">
        <w:rPr>
          <w:rtl w:val="0"/>
        </w:rPr>
        <w:t xml:space="preserve">Create investor-ready business metrics tracking system</w:t>
      </w:r>
    </w:p>
    <w:p w:rsidR="00000000" w:rsidDel="00000000" w:rsidP="00000000" w:rsidRDefault="00000000" w:rsidRPr="00000000" w14:paraId="000001DE">
      <w:pPr>
        <w:numPr>
          <w:ilvl w:val="0"/>
          <w:numId w:val="51"/>
        </w:numPr>
        <w:spacing w:after="0" w:afterAutospacing="0" w:before="0" w:beforeAutospacing="0" w:lineRule="auto"/>
        <w:ind w:left="720" w:hanging="360"/>
      </w:pPr>
      <w:r w:rsidDel="00000000" w:rsidR="00000000" w:rsidRPr="00000000">
        <w:rPr>
          <w:rtl w:val="0"/>
        </w:rPr>
        <w:t xml:space="preserve">Research S.L. conversion timeline and tax implications</w:t>
      </w:r>
    </w:p>
    <w:p w:rsidR="00000000" w:rsidDel="00000000" w:rsidP="00000000" w:rsidRDefault="00000000" w:rsidRPr="00000000" w14:paraId="000001DF">
      <w:pPr>
        <w:numPr>
          <w:ilvl w:val="0"/>
          <w:numId w:val="51"/>
        </w:numPr>
        <w:spacing w:after="0" w:afterAutospacing="0" w:before="0" w:beforeAutospacing="0" w:lineRule="auto"/>
        <w:ind w:left="720" w:hanging="360"/>
      </w:pPr>
      <w:r w:rsidDel="00000000" w:rsidR="00000000" w:rsidRPr="00000000">
        <w:rPr>
          <w:rtl w:val="0"/>
        </w:rPr>
        <w:t xml:space="preserve">Develop USA market entry strategy (pricing, positioning, legal considerations)</w:t>
      </w:r>
    </w:p>
    <w:p w:rsidR="00000000" w:rsidDel="00000000" w:rsidP="00000000" w:rsidRDefault="00000000" w:rsidRPr="00000000" w14:paraId="000001E0">
      <w:pPr>
        <w:numPr>
          <w:ilvl w:val="0"/>
          <w:numId w:val="51"/>
        </w:numPr>
        <w:spacing w:after="0" w:afterAutospacing="0" w:before="0" w:beforeAutospacing="0" w:lineRule="auto"/>
        <w:ind w:left="720" w:hanging="360"/>
      </w:pPr>
      <w:r w:rsidDel="00000000" w:rsidR="00000000" w:rsidRPr="00000000">
        <w:rPr>
          <w:rtl w:val="0"/>
        </w:rPr>
        <w:t xml:space="preserve">Create proposal templates for €________ + projects</w:t>
      </w:r>
    </w:p>
    <w:p w:rsidR="00000000" w:rsidDel="00000000" w:rsidP="00000000" w:rsidRDefault="00000000" w:rsidRPr="00000000" w14:paraId="000001E1">
      <w:pPr>
        <w:numPr>
          <w:ilvl w:val="0"/>
          <w:numId w:val="51"/>
        </w:numPr>
        <w:spacing w:after="0" w:afterAutospacing="0" w:before="0" w:beforeAutospacing="0" w:lineRule="auto"/>
        <w:ind w:left="720" w:hanging="360"/>
      </w:pPr>
      <w:r w:rsidDel="00000000" w:rsidR="00000000" w:rsidRPr="00000000">
        <w:rPr>
          <w:rtl w:val="0"/>
        </w:rPr>
        <w:t xml:space="preserve">Build case study templates for your Lamaindex and blockchain projects</w:t>
      </w:r>
    </w:p>
    <w:p w:rsidR="00000000" w:rsidDel="00000000" w:rsidP="00000000" w:rsidRDefault="00000000" w:rsidRPr="00000000" w14:paraId="000001E2">
      <w:pPr>
        <w:numPr>
          <w:ilvl w:val="0"/>
          <w:numId w:val="51"/>
        </w:numPr>
        <w:spacing w:after="240" w:before="0" w:beforeAutospacing="0" w:lineRule="auto"/>
        <w:ind w:left="720" w:hanging="360"/>
      </w:pPr>
      <w:r w:rsidDel="00000000" w:rsidR="00000000" w:rsidRPr="00000000">
        <w:rPr>
          <w:rtl w:val="0"/>
        </w:rPr>
        <w:t xml:space="preserve">Set up international payment processing systems</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After completing this, send WhatsApp message to Lasse with your CRM structure and international strategy.</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1E5">
      <w:pPr>
        <w:numPr>
          <w:ilvl w:val="0"/>
          <w:numId w:val="20"/>
        </w:numPr>
        <w:spacing w:after="0" w:afterAutospacing="0" w:before="240" w:lineRule="auto"/>
        <w:ind w:left="720" w:hanging="360"/>
      </w:pPr>
      <w:r w:rsidDel="00000000" w:rsidR="00000000" w:rsidRPr="00000000">
        <w:rPr>
          <w:rtl w:val="0"/>
        </w:rPr>
        <w:t xml:space="preserve">Business infrastructure completed: ___%</w:t>
      </w:r>
    </w:p>
    <w:p w:rsidR="00000000" w:rsidDel="00000000" w:rsidP="00000000" w:rsidRDefault="00000000" w:rsidRPr="00000000" w14:paraId="000001E6">
      <w:pPr>
        <w:numPr>
          <w:ilvl w:val="0"/>
          <w:numId w:val="20"/>
        </w:numPr>
        <w:spacing w:after="0" w:afterAutospacing="0" w:before="0" w:beforeAutospacing="0" w:lineRule="auto"/>
        <w:ind w:left="720" w:hanging="360"/>
      </w:pPr>
      <w:r w:rsidDel="00000000" w:rsidR="00000000" w:rsidRPr="00000000">
        <w:rPr>
          <w:rtl w:val="0"/>
        </w:rPr>
        <w:t xml:space="preserve">International outreach messages sent: ___</w:t>
      </w:r>
    </w:p>
    <w:p w:rsidR="00000000" w:rsidDel="00000000" w:rsidP="00000000" w:rsidRDefault="00000000" w:rsidRPr="00000000" w14:paraId="000001E7">
      <w:pPr>
        <w:numPr>
          <w:ilvl w:val="0"/>
          <w:numId w:val="20"/>
        </w:numPr>
        <w:spacing w:after="0" w:afterAutospacing="0" w:before="0" w:beforeAutospacing="0" w:lineRule="auto"/>
        <w:ind w:left="720" w:hanging="360"/>
      </w:pPr>
      <w:r w:rsidDel="00000000" w:rsidR="00000000" w:rsidRPr="00000000">
        <w:rPr>
          <w:rtl w:val="0"/>
        </w:rPr>
        <w:t xml:space="preserve">Business discovery calls booked: ___</w:t>
      </w:r>
    </w:p>
    <w:p w:rsidR="00000000" w:rsidDel="00000000" w:rsidP="00000000" w:rsidRDefault="00000000" w:rsidRPr="00000000" w14:paraId="000001E8">
      <w:pPr>
        <w:numPr>
          <w:ilvl w:val="0"/>
          <w:numId w:val="20"/>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1E9">
      <w:pPr>
        <w:numPr>
          <w:ilvl w:val="0"/>
          <w:numId w:val="20"/>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sz w:val="34"/>
          <w:szCs w:val="34"/>
        </w:rPr>
      </w:pPr>
      <w:r w:rsidDel="00000000" w:rsidR="00000000" w:rsidRPr="00000000">
        <w:rPr>
          <w:b w:val="1"/>
          <w:sz w:val="34"/>
          <w:szCs w:val="34"/>
          <w:rtl w:val="0"/>
        </w:rPr>
        <w:t xml:space="preserve">STEP 6. Advanced AI Voice &amp; Agent Development Mastery</w:t>
      </w:r>
    </w:p>
    <w:p w:rsidR="00000000" w:rsidDel="00000000" w:rsidP="00000000" w:rsidRDefault="00000000" w:rsidRPr="00000000" w14:paraId="000001EE">
      <w:pPr>
        <w:spacing w:after="240" w:before="240" w:lineRule="auto"/>
        <w:rPr/>
      </w:pPr>
      <w:r w:rsidDel="00000000" w:rsidR="00000000" w:rsidRPr="00000000">
        <w:rPr>
          <w:b w:val="1"/>
          <w:rtl w:val="0"/>
        </w:rPr>
        <w:t xml:space="preserve">Objective</w:t>
      </w:r>
      <w:r w:rsidDel="00000000" w:rsidR="00000000" w:rsidRPr="00000000">
        <w:rPr>
          <w:rtl w:val="0"/>
        </w:rPr>
        <w:t xml:space="preserve">: Master cutting-edge AI voice technology and position it as your premium differentiator.</w:t>
      </w:r>
    </w:p>
    <w:p w:rsidR="00000000" w:rsidDel="00000000" w:rsidP="00000000" w:rsidRDefault="00000000" w:rsidRPr="00000000" w14:paraId="000001EF">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1F0">
      <w:pPr>
        <w:numPr>
          <w:ilvl w:val="0"/>
          <w:numId w:val="32"/>
        </w:numPr>
        <w:spacing w:after="0" w:afterAutospacing="0" w:before="240" w:lineRule="auto"/>
        <w:ind w:left="720" w:hanging="360"/>
      </w:pPr>
      <w:r w:rsidDel="00000000" w:rsidR="00000000" w:rsidRPr="00000000">
        <w:rPr>
          <w:rtl w:val="0"/>
        </w:rPr>
        <w:t xml:space="preserve">Complete advanced voice AI implementation training</w:t>
      </w:r>
    </w:p>
    <w:p w:rsidR="00000000" w:rsidDel="00000000" w:rsidP="00000000" w:rsidRDefault="00000000" w:rsidRPr="00000000" w14:paraId="000001F1">
      <w:pPr>
        <w:numPr>
          <w:ilvl w:val="0"/>
          <w:numId w:val="32"/>
        </w:numPr>
        <w:spacing w:after="0" w:afterAutospacing="0" w:before="0" w:beforeAutospacing="0" w:lineRule="auto"/>
        <w:ind w:left="720" w:hanging="360"/>
      </w:pPr>
      <w:r w:rsidDel="00000000" w:rsidR="00000000" w:rsidRPr="00000000">
        <w:rPr>
          <w:rtl w:val="0"/>
        </w:rPr>
        <w:t xml:space="preserve">Develop 3 voice AI demos for different industries:</w:t>
      </w:r>
    </w:p>
    <w:p w:rsidR="00000000" w:rsidDel="00000000" w:rsidP="00000000" w:rsidRDefault="00000000" w:rsidRPr="00000000" w14:paraId="000001F2">
      <w:pPr>
        <w:numPr>
          <w:ilvl w:val="1"/>
          <w:numId w:val="32"/>
        </w:numPr>
        <w:spacing w:after="0" w:afterAutospacing="0" w:before="0" w:beforeAutospacing="0" w:lineRule="auto"/>
        <w:ind w:left="1440" w:hanging="360"/>
      </w:pPr>
      <w:r w:rsidDel="00000000" w:rsidR="00000000" w:rsidRPr="00000000">
        <w:rPr>
          <w:b w:val="1"/>
          <w:rtl w:val="0"/>
        </w:rPr>
        <w:t xml:space="preserve">Healthcare/Clinics</w:t>
      </w:r>
      <w:r w:rsidDel="00000000" w:rsidR="00000000" w:rsidRPr="00000000">
        <w:rPr>
          <w:rtl w:val="0"/>
        </w:rPr>
        <w:t xml:space="preserve"> - Patient scheduling and consultation prep</w:t>
      </w:r>
    </w:p>
    <w:p w:rsidR="00000000" w:rsidDel="00000000" w:rsidP="00000000" w:rsidRDefault="00000000" w:rsidRPr="00000000" w14:paraId="000001F3">
      <w:pPr>
        <w:numPr>
          <w:ilvl w:val="1"/>
          <w:numId w:val="32"/>
        </w:numPr>
        <w:spacing w:after="0" w:afterAutospacing="0" w:before="0" w:beforeAutospacing="0" w:lineRule="auto"/>
        <w:ind w:left="1440" w:hanging="360"/>
      </w:pPr>
      <w:r w:rsidDel="00000000" w:rsidR="00000000" w:rsidRPr="00000000">
        <w:rPr>
          <w:b w:val="1"/>
          <w:rtl w:val="0"/>
        </w:rPr>
        <w:t xml:space="preserve">Real Estate</w:t>
      </w:r>
      <w:r w:rsidDel="00000000" w:rsidR="00000000" w:rsidRPr="00000000">
        <w:rPr>
          <w:rtl w:val="0"/>
        </w:rPr>
        <w:t xml:space="preserve"> - Property inquiry and lead qualification</w:t>
      </w:r>
    </w:p>
    <w:p w:rsidR="00000000" w:rsidDel="00000000" w:rsidP="00000000" w:rsidRDefault="00000000" w:rsidRPr="00000000" w14:paraId="000001F4">
      <w:pPr>
        <w:numPr>
          <w:ilvl w:val="1"/>
          <w:numId w:val="32"/>
        </w:numPr>
        <w:spacing w:after="0" w:afterAutospacing="0" w:before="0" w:beforeAutospacing="0" w:lineRule="auto"/>
        <w:ind w:left="1440" w:hanging="360"/>
      </w:pPr>
      <w:r w:rsidDel="00000000" w:rsidR="00000000" w:rsidRPr="00000000">
        <w:rPr>
          <w:b w:val="1"/>
          <w:rtl w:val="0"/>
        </w:rPr>
        <w:t xml:space="preserve">E-commerce</w:t>
      </w:r>
      <w:r w:rsidDel="00000000" w:rsidR="00000000" w:rsidRPr="00000000">
        <w:rPr>
          <w:rtl w:val="0"/>
        </w:rPr>
        <w:t xml:space="preserve"> - Customer support and sales assistance</w:t>
      </w:r>
    </w:p>
    <w:p w:rsidR="00000000" w:rsidDel="00000000" w:rsidP="00000000" w:rsidRDefault="00000000" w:rsidRPr="00000000" w14:paraId="000001F5">
      <w:pPr>
        <w:numPr>
          <w:ilvl w:val="0"/>
          <w:numId w:val="32"/>
        </w:numPr>
        <w:spacing w:after="0" w:afterAutospacing="0" w:before="0" w:beforeAutospacing="0" w:lineRule="auto"/>
        <w:ind w:left="720" w:hanging="360"/>
      </w:pPr>
      <w:r w:rsidDel="00000000" w:rsidR="00000000" w:rsidRPr="00000000">
        <w:rPr>
          <w:rtl w:val="0"/>
        </w:rPr>
        <w:t xml:space="preserve">Create technical documentation for voice AI implementations</w:t>
      </w:r>
    </w:p>
    <w:p w:rsidR="00000000" w:rsidDel="00000000" w:rsidP="00000000" w:rsidRDefault="00000000" w:rsidRPr="00000000" w14:paraId="000001F6">
      <w:pPr>
        <w:numPr>
          <w:ilvl w:val="0"/>
          <w:numId w:val="32"/>
        </w:numPr>
        <w:spacing w:after="0" w:afterAutospacing="0" w:before="0" w:beforeAutospacing="0" w:lineRule="auto"/>
        <w:ind w:left="720" w:hanging="360"/>
      </w:pPr>
      <w:r w:rsidDel="00000000" w:rsidR="00000000" w:rsidRPr="00000000">
        <w:rPr>
          <w:rtl w:val="0"/>
        </w:rPr>
        <w:t xml:space="preserve">Build pricing model for voice AI services (€________ -€________ per implementation)</w:t>
      </w:r>
    </w:p>
    <w:p w:rsidR="00000000" w:rsidDel="00000000" w:rsidP="00000000" w:rsidRDefault="00000000" w:rsidRPr="00000000" w14:paraId="000001F7">
      <w:pPr>
        <w:numPr>
          <w:ilvl w:val="0"/>
          <w:numId w:val="32"/>
        </w:numPr>
        <w:spacing w:after="0" w:afterAutospacing="0" w:before="0" w:beforeAutospacing="0" w:lineRule="auto"/>
        <w:ind w:left="720" w:hanging="360"/>
      </w:pPr>
      <w:r w:rsidDel="00000000" w:rsidR="00000000" w:rsidRPr="00000000">
        <w:rPr>
          <w:rtl w:val="0"/>
        </w:rPr>
        <w:t xml:space="preserve">Test integration with existing client systems</w:t>
      </w:r>
    </w:p>
    <w:p w:rsidR="00000000" w:rsidDel="00000000" w:rsidP="00000000" w:rsidRDefault="00000000" w:rsidRPr="00000000" w14:paraId="000001F8">
      <w:pPr>
        <w:numPr>
          <w:ilvl w:val="0"/>
          <w:numId w:val="32"/>
        </w:numPr>
        <w:spacing w:after="0" w:afterAutospacing="0" w:before="0" w:beforeAutospacing="0" w:lineRule="auto"/>
        <w:ind w:left="720" w:hanging="360"/>
      </w:pPr>
      <w:r w:rsidDel="00000000" w:rsidR="00000000" w:rsidRPr="00000000">
        <w:rPr>
          <w:rtl w:val="0"/>
        </w:rPr>
        <w:t xml:space="preserve">Develop ROI calculators for voice AI implementations</w:t>
      </w:r>
    </w:p>
    <w:p w:rsidR="00000000" w:rsidDel="00000000" w:rsidP="00000000" w:rsidRDefault="00000000" w:rsidRPr="00000000" w14:paraId="000001F9">
      <w:pPr>
        <w:numPr>
          <w:ilvl w:val="0"/>
          <w:numId w:val="32"/>
        </w:numPr>
        <w:spacing w:after="240" w:before="0" w:beforeAutospacing="0" w:lineRule="auto"/>
        <w:ind w:left="720" w:hanging="360"/>
      </w:pPr>
      <w:r w:rsidDel="00000000" w:rsidR="00000000" w:rsidRPr="00000000">
        <w:rPr>
          <w:rtl w:val="0"/>
        </w:rPr>
        <w:t xml:space="preserve">Create video demonstrations of voice AI capabilities</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After completing this, send WhatsApp message to Lasse with your voice AI demo links and implementation strategy.</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1FC">
      <w:pPr>
        <w:numPr>
          <w:ilvl w:val="0"/>
          <w:numId w:val="22"/>
        </w:numPr>
        <w:spacing w:after="0" w:afterAutospacing="0" w:before="240" w:lineRule="auto"/>
        <w:ind w:left="720" w:hanging="360"/>
      </w:pPr>
      <w:r w:rsidDel="00000000" w:rsidR="00000000" w:rsidRPr="00000000">
        <w:rPr>
          <w:rtl w:val="0"/>
        </w:rPr>
        <w:t xml:space="preserve">Voice AI projects completed: ___</w:t>
      </w:r>
    </w:p>
    <w:p w:rsidR="00000000" w:rsidDel="00000000" w:rsidP="00000000" w:rsidRDefault="00000000" w:rsidRPr="00000000" w14:paraId="000001FD">
      <w:pPr>
        <w:numPr>
          <w:ilvl w:val="0"/>
          <w:numId w:val="22"/>
        </w:numPr>
        <w:spacing w:after="0" w:afterAutospacing="0" w:before="0" w:beforeAutospacing="0" w:lineRule="auto"/>
        <w:ind w:left="720" w:hanging="360"/>
      </w:pPr>
      <w:r w:rsidDel="00000000" w:rsidR="00000000" w:rsidRPr="00000000">
        <w:rPr>
          <w:rtl w:val="0"/>
        </w:rPr>
        <w:t xml:space="preserve">Demo requests generated: ___</w:t>
      </w:r>
    </w:p>
    <w:p w:rsidR="00000000" w:rsidDel="00000000" w:rsidP="00000000" w:rsidRDefault="00000000" w:rsidRPr="00000000" w14:paraId="000001FE">
      <w:pPr>
        <w:numPr>
          <w:ilvl w:val="0"/>
          <w:numId w:val="22"/>
        </w:numPr>
        <w:spacing w:after="0" w:afterAutospacing="0" w:before="0" w:beforeAutospacing="0" w:lineRule="auto"/>
        <w:ind w:left="720" w:hanging="360"/>
      </w:pPr>
      <w:r w:rsidDel="00000000" w:rsidR="00000000" w:rsidRPr="00000000">
        <w:rPr>
          <w:rtl w:val="0"/>
        </w:rPr>
        <w:t xml:space="preserve">Voice AI discovery calls booked: ___</w:t>
      </w:r>
    </w:p>
    <w:p w:rsidR="00000000" w:rsidDel="00000000" w:rsidP="00000000" w:rsidRDefault="00000000" w:rsidRPr="00000000" w14:paraId="000001FF">
      <w:pPr>
        <w:numPr>
          <w:ilvl w:val="0"/>
          <w:numId w:val="22"/>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200">
      <w:pPr>
        <w:numPr>
          <w:ilvl w:val="0"/>
          <w:numId w:val="22"/>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sz w:val="34"/>
          <w:szCs w:val="34"/>
        </w:rPr>
      </w:pPr>
      <w:r w:rsidDel="00000000" w:rsidR="00000000" w:rsidRPr="00000000">
        <w:rPr>
          <w:b w:val="1"/>
          <w:sz w:val="34"/>
          <w:szCs w:val="34"/>
          <w:rtl w:val="0"/>
        </w:rPr>
        <w:t xml:space="preserve">STEP 7. Enterprise Marketing Assets &amp; International Positioning</w:t>
      </w:r>
    </w:p>
    <w:p w:rsidR="00000000" w:rsidDel="00000000" w:rsidP="00000000" w:rsidRDefault="00000000" w:rsidRPr="00000000" w14:paraId="00000205">
      <w:pPr>
        <w:spacing w:after="240" w:before="240" w:lineRule="auto"/>
        <w:rPr/>
      </w:pPr>
      <w:r w:rsidDel="00000000" w:rsidR="00000000" w:rsidRPr="00000000">
        <w:rPr>
          <w:b w:val="1"/>
          <w:rtl w:val="0"/>
        </w:rPr>
        <w:t xml:space="preserve">Objective</w:t>
      </w:r>
      <w:r w:rsidDel="00000000" w:rsidR="00000000" w:rsidRPr="00000000">
        <w:rPr>
          <w:rtl w:val="0"/>
        </w:rPr>
        <w:t xml:space="preserve">: Create professional marketing materials that attract quality business clients and international opportunities.</w:t>
      </w:r>
    </w:p>
    <w:p w:rsidR="00000000" w:rsidDel="00000000" w:rsidP="00000000" w:rsidRDefault="00000000" w:rsidRPr="00000000" w14:paraId="00000206">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207">
      <w:pPr>
        <w:numPr>
          <w:ilvl w:val="0"/>
          <w:numId w:val="4"/>
        </w:numPr>
        <w:spacing w:after="0" w:afterAutospacing="0" w:before="240" w:lineRule="auto"/>
        <w:ind w:left="720" w:hanging="360"/>
      </w:pPr>
      <w:r w:rsidDel="00000000" w:rsidR="00000000" w:rsidRPr="00000000">
        <w:rPr>
          <w:rtl w:val="0"/>
        </w:rPr>
        <w:t xml:space="preserve">Develop business-focused case studies from your existing projects</w:t>
      </w:r>
    </w:p>
    <w:p w:rsidR="00000000" w:rsidDel="00000000" w:rsidP="00000000" w:rsidRDefault="00000000" w:rsidRPr="00000000" w14:paraId="00000208">
      <w:pPr>
        <w:numPr>
          <w:ilvl w:val="0"/>
          <w:numId w:val="4"/>
        </w:numPr>
        <w:spacing w:after="0" w:afterAutospacing="0" w:before="0" w:beforeAutospacing="0" w:lineRule="auto"/>
        <w:ind w:left="720" w:hanging="360"/>
      </w:pPr>
      <w:r w:rsidDel="00000000" w:rsidR="00000000" w:rsidRPr="00000000">
        <w:rPr>
          <w:rtl w:val="0"/>
        </w:rPr>
        <w:t xml:space="preserve">Create premium proposal templates with ROI projections</w:t>
      </w:r>
    </w:p>
    <w:p w:rsidR="00000000" w:rsidDel="00000000" w:rsidP="00000000" w:rsidRDefault="00000000" w:rsidRPr="00000000" w14:paraId="00000209">
      <w:pPr>
        <w:numPr>
          <w:ilvl w:val="0"/>
          <w:numId w:val="4"/>
        </w:numPr>
        <w:spacing w:after="0" w:afterAutospacing="0" w:before="0" w:beforeAutospacing="0" w:lineRule="auto"/>
        <w:ind w:left="720" w:hanging="360"/>
      </w:pPr>
      <w:r w:rsidDel="00000000" w:rsidR="00000000" w:rsidRPr="00000000">
        <w:rPr>
          <w:rtl w:val="0"/>
        </w:rPr>
        <w:t xml:space="preserve">Build technical white papers on AI implementation best practices</w:t>
      </w:r>
    </w:p>
    <w:p w:rsidR="00000000" w:rsidDel="00000000" w:rsidP="00000000" w:rsidRDefault="00000000" w:rsidRPr="00000000" w14:paraId="0000020A">
      <w:pPr>
        <w:numPr>
          <w:ilvl w:val="0"/>
          <w:numId w:val="4"/>
        </w:numPr>
        <w:spacing w:after="0" w:afterAutospacing="0" w:before="0" w:beforeAutospacing="0" w:lineRule="auto"/>
        <w:ind w:left="720" w:hanging="360"/>
      </w:pPr>
      <w:r w:rsidDel="00000000" w:rsidR="00000000" w:rsidRPr="00000000">
        <w:rPr>
          <w:rtl w:val="0"/>
        </w:rPr>
        <w:t xml:space="preserve">Develop industry-specific pitch decks (healthcare, finance, manufacturing)</w:t>
      </w:r>
    </w:p>
    <w:p w:rsidR="00000000" w:rsidDel="00000000" w:rsidP="00000000" w:rsidRDefault="00000000" w:rsidRPr="00000000" w14:paraId="0000020B">
      <w:pPr>
        <w:numPr>
          <w:ilvl w:val="0"/>
          <w:numId w:val="4"/>
        </w:numPr>
        <w:spacing w:after="0" w:afterAutospacing="0" w:before="0" w:beforeAutospacing="0" w:lineRule="auto"/>
        <w:ind w:left="720" w:hanging="360"/>
      </w:pPr>
      <w:r w:rsidDel="00000000" w:rsidR="00000000" w:rsidRPr="00000000">
        <w:rPr>
          <w:rtl w:val="0"/>
        </w:rPr>
        <w:t xml:space="preserve">Create your "AI Transformation Assessment" framework</w:t>
      </w:r>
    </w:p>
    <w:p w:rsidR="00000000" w:rsidDel="00000000" w:rsidP="00000000" w:rsidRDefault="00000000" w:rsidRPr="00000000" w14:paraId="0000020C">
      <w:pPr>
        <w:numPr>
          <w:ilvl w:val="0"/>
          <w:numId w:val="4"/>
        </w:numPr>
        <w:spacing w:after="0" w:afterAutospacing="0" w:before="0" w:beforeAutospacing="0" w:lineRule="auto"/>
        <w:ind w:left="720" w:hanging="360"/>
      </w:pPr>
      <w:r w:rsidDel="00000000" w:rsidR="00000000" w:rsidRPr="00000000">
        <w:rPr>
          <w:rtl w:val="0"/>
        </w:rPr>
        <w:t xml:space="preserve">Translate key materials to English for international market</w:t>
      </w:r>
    </w:p>
    <w:p w:rsidR="00000000" w:rsidDel="00000000" w:rsidP="00000000" w:rsidRDefault="00000000" w:rsidRPr="00000000" w14:paraId="0000020D">
      <w:pPr>
        <w:numPr>
          <w:ilvl w:val="0"/>
          <w:numId w:val="4"/>
        </w:numPr>
        <w:spacing w:after="0" w:afterAutospacing="0" w:before="0" w:beforeAutospacing="0" w:lineRule="auto"/>
        <w:ind w:left="720" w:hanging="360"/>
      </w:pPr>
      <w:r w:rsidDel="00000000" w:rsidR="00000000" w:rsidRPr="00000000">
        <w:rPr>
          <w:rtl w:val="0"/>
        </w:rPr>
        <w:t xml:space="preserve">Develop partnership proposals for international collaboration</w:t>
      </w:r>
    </w:p>
    <w:p w:rsidR="00000000" w:rsidDel="00000000" w:rsidP="00000000" w:rsidRDefault="00000000" w:rsidRPr="00000000" w14:paraId="0000020E">
      <w:pPr>
        <w:numPr>
          <w:ilvl w:val="0"/>
          <w:numId w:val="4"/>
        </w:numPr>
        <w:spacing w:after="240" w:before="0" w:beforeAutospacing="0" w:lineRule="auto"/>
        <w:ind w:left="720" w:hanging="360"/>
      </w:pPr>
      <w:r w:rsidDel="00000000" w:rsidR="00000000" w:rsidRPr="00000000">
        <w:rPr>
          <w:rtl w:val="0"/>
        </w:rPr>
        <w:t xml:space="preserve">Create video testimonials from existing successful implementations</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After completing this, send WhatsApp message to Lasse with your business marketing strategy.</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211">
      <w:pPr>
        <w:numPr>
          <w:ilvl w:val="0"/>
          <w:numId w:val="39"/>
        </w:numPr>
        <w:spacing w:after="0" w:afterAutospacing="0" w:before="240" w:lineRule="auto"/>
        <w:ind w:left="720" w:hanging="360"/>
      </w:pPr>
      <w:r w:rsidDel="00000000" w:rsidR="00000000" w:rsidRPr="00000000">
        <w:rPr>
          <w:rtl w:val="0"/>
        </w:rPr>
        <w:t xml:space="preserve">Marketing assets completed: ___%</w:t>
      </w:r>
    </w:p>
    <w:p w:rsidR="00000000" w:rsidDel="00000000" w:rsidP="00000000" w:rsidRDefault="00000000" w:rsidRPr="00000000" w14:paraId="00000212">
      <w:pPr>
        <w:numPr>
          <w:ilvl w:val="0"/>
          <w:numId w:val="39"/>
        </w:numPr>
        <w:spacing w:after="0" w:afterAutospacing="0" w:before="0" w:beforeAutospacing="0" w:lineRule="auto"/>
        <w:ind w:left="720" w:hanging="360"/>
      </w:pPr>
      <w:r w:rsidDel="00000000" w:rsidR="00000000" w:rsidRPr="00000000">
        <w:rPr>
          <w:rtl w:val="0"/>
        </w:rPr>
        <w:t xml:space="preserve">Business outreach messages sent: ___</w:t>
      </w:r>
    </w:p>
    <w:p w:rsidR="00000000" w:rsidDel="00000000" w:rsidP="00000000" w:rsidRDefault="00000000" w:rsidRPr="00000000" w14:paraId="00000213">
      <w:pPr>
        <w:numPr>
          <w:ilvl w:val="0"/>
          <w:numId w:val="39"/>
        </w:numPr>
        <w:spacing w:after="0" w:afterAutospacing="0" w:before="0" w:beforeAutospacing="0" w:lineRule="auto"/>
        <w:ind w:left="720" w:hanging="360"/>
      </w:pPr>
      <w:r w:rsidDel="00000000" w:rsidR="00000000" w:rsidRPr="00000000">
        <w:rPr>
          <w:rtl w:val="0"/>
        </w:rPr>
        <w:t xml:space="preserve">International inquiries received: ___</w:t>
      </w:r>
    </w:p>
    <w:p w:rsidR="00000000" w:rsidDel="00000000" w:rsidP="00000000" w:rsidRDefault="00000000" w:rsidRPr="00000000" w14:paraId="00000214">
      <w:pPr>
        <w:numPr>
          <w:ilvl w:val="0"/>
          <w:numId w:val="39"/>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215">
      <w:pPr>
        <w:numPr>
          <w:ilvl w:val="0"/>
          <w:numId w:val="39"/>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sz w:val="34"/>
          <w:szCs w:val="34"/>
        </w:rPr>
      </w:pPr>
      <w:r w:rsidDel="00000000" w:rsidR="00000000" w:rsidRPr="00000000">
        <w:rPr>
          <w:b w:val="1"/>
          <w:sz w:val="34"/>
          <w:szCs w:val="34"/>
          <w:rtl w:val="0"/>
        </w:rPr>
        <w:t xml:space="preserve">STEP 8. LinkedIn Authority Building &amp; Content Strategy</w:t>
      </w:r>
    </w:p>
    <w:p w:rsidR="00000000" w:rsidDel="00000000" w:rsidP="00000000" w:rsidRDefault="00000000" w:rsidRPr="00000000" w14:paraId="0000021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yourself as a thought leader in business AI implementations and attract inbound leads.</w:t>
      </w:r>
    </w:p>
    <w:p w:rsidR="00000000" w:rsidDel="00000000" w:rsidP="00000000" w:rsidRDefault="00000000" w:rsidRPr="00000000" w14:paraId="0000021C">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21D">
      <w:pPr>
        <w:numPr>
          <w:ilvl w:val="0"/>
          <w:numId w:val="14"/>
        </w:numPr>
        <w:spacing w:after="0" w:afterAutospacing="0" w:before="240" w:lineRule="auto"/>
        <w:ind w:left="720" w:hanging="360"/>
      </w:pPr>
      <w:r w:rsidDel="00000000" w:rsidR="00000000" w:rsidRPr="00000000">
        <w:rPr>
          <w:rtl w:val="0"/>
        </w:rPr>
        <w:t xml:space="preserve">Optimize LinkedIn profile for business AI expert positioning</w:t>
      </w:r>
    </w:p>
    <w:p w:rsidR="00000000" w:rsidDel="00000000" w:rsidP="00000000" w:rsidRDefault="00000000" w:rsidRPr="00000000" w14:paraId="0000021E">
      <w:pPr>
        <w:numPr>
          <w:ilvl w:val="0"/>
          <w:numId w:val="14"/>
        </w:numPr>
        <w:spacing w:after="0" w:afterAutospacing="0" w:before="0" w:beforeAutospacing="0" w:lineRule="auto"/>
        <w:ind w:left="720" w:hanging="360"/>
      </w:pPr>
      <w:r w:rsidDel="00000000" w:rsidR="00000000" w:rsidRPr="00000000">
        <w:rPr>
          <w:rtl w:val="0"/>
        </w:rPr>
        <w:t xml:space="preserve">Create content calendar focusing on:</w:t>
      </w:r>
    </w:p>
    <w:p w:rsidR="00000000" w:rsidDel="00000000" w:rsidP="00000000" w:rsidRDefault="00000000" w:rsidRPr="00000000" w14:paraId="0000021F">
      <w:pPr>
        <w:numPr>
          <w:ilvl w:val="1"/>
          <w:numId w:val="14"/>
        </w:numPr>
        <w:spacing w:after="0" w:afterAutospacing="0" w:before="0" w:beforeAutospacing="0" w:lineRule="auto"/>
        <w:ind w:left="1440" w:hanging="360"/>
      </w:pPr>
      <w:r w:rsidDel="00000000" w:rsidR="00000000" w:rsidRPr="00000000">
        <w:rPr>
          <w:rtl w:val="0"/>
        </w:rPr>
        <w:t xml:space="preserve">Technical AI implementation insights</w:t>
      </w:r>
    </w:p>
    <w:p w:rsidR="00000000" w:rsidDel="00000000" w:rsidP="00000000" w:rsidRDefault="00000000" w:rsidRPr="00000000" w14:paraId="00000220">
      <w:pPr>
        <w:numPr>
          <w:ilvl w:val="1"/>
          <w:numId w:val="14"/>
        </w:numPr>
        <w:spacing w:after="0" w:afterAutospacing="0" w:before="0" w:beforeAutospacing="0" w:lineRule="auto"/>
        <w:ind w:left="1440" w:hanging="360"/>
      </w:pPr>
      <w:r w:rsidDel="00000000" w:rsidR="00000000" w:rsidRPr="00000000">
        <w:rPr>
          <w:rtl w:val="0"/>
        </w:rPr>
        <w:t xml:space="preserve">Business transformation case studies</w:t>
      </w:r>
    </w:p>
    <w:p w:rsidR="00000000" w:rsidDel="00000000" w:rsidP="00000000" w:rsidRDefault="00000000" w:rsidRPr="00000000" w14:paraId="00000221">
      <w:pPr>
        <w:numPr>
          <w:ilvl w:val="1"/>
          <w:numId w:val="14"/>
        </w:numPr>
        <w:spacing w:after="0" w:afterAutospacing="0" w:before="0" w:beforeAutospacing="0" w:lineRule="auto"/>
        <w:ind w:left="1440" w:hanging="360"/>
      </w:pPr>
      <w:r w:rsidDel="00000000" w:rsidR="00000000" w:rsidRPr="00000000">
        <w:rPr>
          <w:rtl w:val="0"/>
        </w:rPr>
        <w:t xml:space="preserve">Future of AI in business predictions</w:t>
      </w:r>
    </w:p>
    <w:p w:rsidR="00000000" w:rsidDel="00000000" w:rsidP="00000000" w:rsidRDefault="00000000" w:rsidRPr="00000000" w14:paraId="00000222">
      <w:pPr>
        <w:numPr>
          <w:ilvl w:val="1"/>
          <w:numId w:val="14"/>
        </w:numPr>
        <w:spacing w:after="0" w:afterAutospacing="0" w:before="0" w:beforeAutospacing="0" w:lineRule="auto"/>
        <w:ind w:left="1440" w:hanging="360"/>
      </w:pPr>
      <w:r w:rsidDel="00000000" w:rsidR="00000000" w:rsidRPr="00000000">
        <w:rPr>
          <w:rtl w:val="0"/>
        </w:rPr>
        <w:t xml:space="preserve">Behind-the-scenes development processes</w:t>
      </w:r>
    </w:p>
    <w:p w:rsidR="00000000" w:rsidDel="00000000" w:rsidP="00000000" w:rsidRDefault="00000000" w:rsidRPr="00000000" w14:paraId="00000223">
      <w:pPr>
        <w:numPr>
          <w:ilvl w:val="0"/>
          <w:numId w:val="14"/>
        </w:numPr>
        <w:spacing w:after="0" w:afterAutospacing="0" w:before="0" w:beforeAutospacing="0" w:lineRule="auto"/>
        <w:ind w:left="720" w:hanging="360"/>
      </w:pPr>
      <w:r w:rsidDel="00000000" w:rsidR="00000000" w:rsidRPr="00000000">
        <w:rPr>
          <w:rtl w:val="0"/>
        </w:rPr>
        <w:t xml:space="preserve">Publish weekly technical articles on LinkedIn</w:t>
      </w:r>
    </w:p>
    <w:p w:rsidR="00000000" w:rsidDel="00000000" w:rsidP="00000000" w:rsidRDefault="00000000" w:rsidRPr="00000000" w14:paraId="00000224">
      <w:pPr>
        <w:numPr>
          <w:ilvl w:val="0"/>
          <w:numId w:val="14"/>
        </w:numPr>
        <w:spacing w:after="0" w:afterAutospacing="0" w:before="0" w:beforeAutospacing="0" w:lineRule="auto"/>
        <w:ind w:left="720" w:hanging="360"/>
      </w:pPr>
      <w:r w:rsidDel="00000000" w:rsidR="00000000" w:rsidRPr="00000000">
        <w:rPr>
          <w:rtl w:val="0"/>
        </w:rPr>
        <w:t xml:space="preserve">Share project updates and client success stories (with permission)</w:t>
      </w:r>
    </w:p>
    <w:p w:rsidR="00000000" w:rsidDel="00000000" w:rsidP="00000000" w:rsidRDefault="00000000" w:rsidRPr="00000000" w14:paraId="00000225">
      <w:pPr>
        <w:numPr>
          <w:ilvl w:val="0"/>
          <w:numId w:val="14"/>
        </w:numPr>
        <w:spacing w:after="0" w:afterAutospacing="0" w:before="0" w:beforeAutospacing="0" w:lineRule="auto"/>
        <w:ind w:left="720" w:hanging="360"/>
      </w:pPr>
      <w:r w:rsidDel="00000000" w:rsidR="00000000" w:rsidRPr="00000000">
        <w:rPr>
          <w:rtl w:val="0"/>
        </w:rPr>
        <w:t xml:space="preserve">Engage with business decision-makers and AI community leaders</w:t>
      </w:r>
    </w:p>
    <w:p w:rsidR="00000000" w:rsidDel="00000000" w:rsidP="00000000" w:rsidRDefault="00000000" w:rsidRPr="00000000" w14:paraId="00000226">
      <w:pPr>
        <w:numPr>
          <w:ilvl w:val="0"/>
          <w:numId w:val="14"/>
        </w:numPr>
        <w:spacing w:after="0" w:afterAutospacing="0" w:before="0" w:beforeAutospacing="0" w:lineRule="auto"/>
        <w:ind w:left="720" w:hanging="360"/>
      </w:pPr>
      <w:r w:rsidDel="00000000" w:rsidR="00000000" w:rsidRPr="00000000">
        <w:rPr>
          <w:rtl w:val="0"/>
        </w:rPr>
        <w:t xml:space="preserve">Create LinkedIn carousels showing technical implementations</w:t>
      </w:r>
    </w:p>
    <w:p w:rsidR="00000000" w:rsidDel="00000000" w:rsidP="00000000" w:rsidRDefault="00000000" w:rsidRPr="00000000" w14:paraId="00000227">
      <w:pPr>
        <w:numPr>
          <w:ilvl w:val="0"/>
          <w:numId w:val="14"/>
        </w:numPr>
        <w:spacing w:after="0" w:afterAutospacing="0" w:before="0" w:beforeAutospacing="0" w:lineRule="auto"/>
        <w:ind w:left="720" w:hanging="360"/>
      </w:pPr>
      <w:r w:rsidDel="00000000" w:rsidR="00000000" w:rsidRPr="00000000">
        <w:rPr>
          <w:rtl w:val="0"/>
        </w:rPr>
        <w:t xml:space="preserve">Host LinkedIn Live sessions on advanced AI topics</w:t>
      </w:r>
    </w:p>
    <w:p w:rsidR="00000000" w:rsidDel="00000000" w:rsidP="00000000" w:rsidRDefault="00000000" w:rsidRPr="00000000" w14:paraId="00000228">
      <w:pPr>
        <w:numPr>
          <w:ilvl w:val="0"/>
          <w:numId w:val="14"/>
        </w:numPr>
        <w:spacing w:after="240" w:before="0" w:beforeAutospacing="0" w:lineRule="auto"/>
        <w:ind w:left="720" w:hanging="360"/>
      </w:pPr>
      <w:r w:rsidDel="00000000" w:rsidR="00000000" w:rsidRPr="00000000">
        <w:rPr>
          <w:rtl w:val="0"/>
        </w:rPr>
        <w:t xml:space="preserve">Build connections with business prospects and AI industry leaders</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STRATEGIC FOCUS: Position yourself as the go-to expert for complex AI implementations</w:t>
      </w:r>
    </w:p>
    <w:p w:rsidR="00000000" w:rsidDel="00000000" w:rsidP="00000000" w:rsidRDefault="00000000" w:rsidRPr="00000000" w14:paraId="0000022A">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22B">
      <w:pPr>
        <w:numPr>
          <w:ilvl w:val="0"/>
          <w:numId w:val="9"/>
        </w:numPr>
        <w:spacing w:after="0" w:afterAutospacing="0" w:before="240" w:lineRule="auto"/>
        <w:ind w:left="720" w:hanging="360"/>
      </w:pPr>
      <w:r w:rsidDel="00000000" w:rsidR="00000000" w:rsidRPr="00000000">
        <w:rPr>
          <w:rtl w:val="0"/>
        </w:rPr>
        <w:t xml:space="preserve">LinkedIn content published: ___</w:t>
      </w:r>
    </w:p>
    <w:p w:rsidR="00000000" w:rsidDel="00000000" w:rsidP="00000000" w:rsidRDefault="00000000" w:rsidRPr="00000000" w14:paraId="0000022C">
      <w:pPr>
        <w:numPr>
          <w:ilvl w:val="0"/>
          <w:numId w:val="9"/>
        </w:numPr>
        <w:spacing w:after="0" w:afterAutospacing="0" w:before="0" w:beforeAutospacing="0" w:lineRule="auto"/>
        <w:ind w:left="720" w:hanging="360"/>
      </w:pPr>
      <w:r w:rsidDel="00000000" w:rsidR="00000000" w:rsidRPr="00000000">
        <w:rPr>
          <w:rtl w:val="0"/>
        </w:rPr>
        <w:t xml:space="preserve">Profile views increase: ___%</w:t>
      </w:r>
    </w:p>
    <w:p w:rsidR="00000000" w:rsidDel="00000000" w:rsidP="00000000" w:rsidRDefault="00000000" w:rsidRPr="00000000" w14:paraId="0000022D">
      <w:pPr>
        <w:numPr>
          <w:ilvl w:val="0"/>
          <w:numId w:val="9"/>
        </w:numPr>
        <w:spacing w:after="0" w:afterAutospacing="0" w:before="0" w:beforeAutospacing="0" w:lineRule="auto"/>
        <w:ind w:left="720" w:hanging="360"/>
      </w:pPr>
      <w:r w:rsidDel="00000000" w:rsidR="00000000" w:rsidRPr="00000000">
        <w:rPr>
          <w:rtl w:val="0"/>
        </w:rPr>
        <w:t xml:space="preserve">Business connection requests: ___</w:t>
      </w:r>
    </w:p>
    <w:p w:rsidR="00000000" w:rsidDel="00000000" w:rsidP="00000000" w:rsidRDefault="00000000" w:rsidRPr="00000000" w14:paraId="0000022E">
      <w:pPr>
        <w:numPr>
          <w:ilvl w:val="0"/>
          <w:numId w:val="9"/>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22F">
      <w:pPr>
        <w:numPr>
          <w:ilvl w:val="0"/>
          <w:numId w:val="9"/>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sz w:val="34"/>
          <w:szCs w:val="34"/>
        </w:rPr>
      </w:pPr>
      <w:r w:rsidDel="00000000" w:rsidR="00000000" w:rsidRPr="00000000">
        <w:rPr>
          <w:b w:val="1"/>
          <w:sz w:val="34"/>
          <w:szCs w:val="34"/>
          <w:rtl w:val="0"/>
        </w:rPr>
        <w:t xml:space="preserve">STEP 9. Scaling Strategy &amp; Investor Preparation</w:t>
      </w:r>
    </w:p>
    <w:p w:rsidR="00000000" w:rsidDel="00000000" w:rsidP="00000000" w:rsidRDefault="00000000" w:rsidRPr="00000000" w14:paraId="00000234">
      <w:pPr>
        <w:spacing w:after="240" w:before="240" w:lineRule="auto"/>
        <w:rPr/>
      </w:pPr>
      <w:r w:rsidDel="00000000" w:rsidR="00000000" w:rsidRPr="00000000">
        <w:rPr>
          <w:b w:val="1"/>
          <w:rtl w:val="0"/>
        </w:rPr>
        <w:t xml:space="preserve">Objective</w:t>
      </w:r>
      <w:r w:rsidDel="00000000" w:rsidR="00000000" w:rsidRPr="00000000">
        <w:rPr>
          <w:rtl w:val="0"/>
        </w:rPr>
        <w:t xml:space="preserve">: Prepare your business for significant scaling, potential partnerships, and investor discussions.</w:t>
      </w:r>
    </w:p>
    <w:p w:rsidR="00000000" w:rsidDel="00000000" w:rsidP="00000000" w:rsidRDefault="00000000" w:rsidRPr="00000000" w14:paraId="00000235">
      <w:pPr>
        <w:spacing w:after="240" w:before="240"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236">
      <w:pPr>
        <w:numPr>
          <w:ilvl w:val="0"/>
          <w:numId w:val="19"/>
        </w:numPr>
        <w:spacing w:after="0" w:afterAutospacing="0" w:before="240" w:lineRule="auto"/>
        <w:ind w:left="720" w:hanging="360"/>
      </w:pPr>
      <w:r w:rsidDel="00000000" w:rsidR="00000000" w:rsidRPr="00000000">
        <w:rPr>
          <w:rtl w:val="0"/>
        </w:rPr>
        <w:t xml:space="preserve">Develop 12-month scaling roadmap (team hiring, service expansion)</w:t>
      </w:r>
    </w:p>
    <w:p w:rsidR="00000000" w:rsidDel="00000000" w:rsidP="00000000" w:rsidRDefault="00000000" w:rsidRPr="00000000" w14:paraId="00000237">
      <w:pPr>
        <w:numPr>
          <w:ilvl w:val="0"/>
          <w:numId w:val="19"/>
        </w:numPr>
        <w:spacing w:after="0" w:afterAutospacing="0" w:before="0" w:beforeAutospacing="0" w:lineRule="auto"/>
        <w:ind w:left="720" w:hanging="360"/>
      </w:pPr>
      <w:r w:rsidDel="00000000" w:rsidR="00000000" w:rsidRPr="00000000">
        <w:rPr>
          <w:rtl w:val="0"/>
        </w:rPr>
        <w:t xml:space="preserve">Create financial projections for €________ + annual revenue</w:t>
      </w:r>
    </w:p>
    <w:p w:rsidR="00000000" w:rsidDel="00000000" w:rsidP="00000000" w:rsidRDefault="00000000" w:rsidRPr="00000000" w14:paraId="00000238">
      <w:pPr>
        <w:numPr>
          <w:ilvl w:val="0"/>
          <w:numId w:val="19"/>
        </w:numPr>
        <w:spacing w:after="0" w:afterAutospacing="0" w:before="0" w:beforeAutospacing="0" w:lineRule="auto"/>
        <w:ind w:left="720" w:hanging="360"/>
      </w:pPr>
      <w:r w:rsidDel="00000000" w:rsidR="00000000" w:rsidRPr="00000000">
        <w:rPr>
          <w:rtl w:val="0"/>
        </w:rPr>
        <w:t xml:space="preserve">Build investor deck highlighting market opportunity and technical expertise</w:t>
      </w:r>
    </w:p>
    <w:p w:rsidR="00000000" w:rsidDel="00000000" w:rsidP="00000000" w:rsidRDefault="00000000" w:rsidRPr="00000000" w14:paraId="00000239">
      <w:pPr>
        <w:numPr>
          <w:ilvl w:val="0"/>
          <w:numId w:val="19"/>
        </w:numPr>
        <w:spacing w:after="0" w:afterAutospacing="0" w:before="0" w:beforeAutospacing="0" w:lineRule="auto"/>
        <w:ind w:left="720" w:hanging="360"/>
      </w:pPr>
      <w:r w:rsidDel="00000000" w:rsidR="00000000" w:rsidRPr="00000000">
        <w:rPr>
          <w:rtl w:val="0"/>
        </w:rPr>
        <w:t xml:space="preserve">Research potential strategic partnerships (technology companies, consulting firms)</w:t>
      </w:r>
    </w:p>
    <w:p w:rsidR="00000000" w:rsidDel="00000000" w:rsidP="00000000" w:rsidRDefault="00000000" w:rsidRPr="00000000" w14:paraId="0000023A">
      <w:pPr>
        <w:numPr>
          <w:ilvl w:val="0"/>
          <w:numId w:val="19"/>
        </w:numPr>
        <w:spacing w:after="0" w:afterAutospacing="0" w:before="0" w:beforeAutospacing="0" w:lineRule="auto"/>
        <w:ind w:left="720" w:hanging="360"/>
      </w:pPr>
      <w:r w:rsidDel="00000000" w:rsidR="00000000" w:rsidRPr="00000000">
        <w:rPr>
          <w:rtl w:val="0"/>
        </w:rPr>
        <w:t xml:space="preserve">Develop team expansion strategy (when to hire, what roles)</w:t>
      </w:r>
    </w:p>
    <w:p w:rsidR="00000000" w:rsidDel="00000000" w:rsidP="00000000" w:rsidRDefault="00000000" w:rsidRPr="00000000" w14:paraId="0000023B">
      <w:pPr>
        <w:numPr>
          <w:ilvl w:val="0"/>
          <w:numId w:val="19"/>
        </w:numPr>
        <w:spacing w:after="0" w:afterAutospacing="0" w:before="0" w:beforeAutospacing="0" w:lineRule="auto"/>
        <w:ind w:left="720" w:hanging="360"/>
      </w:pPr>
      <w:r w:rsidDel="00000000" w:rsidR="00000000" w:rsidRPr="00000000">
        <w:rPr>
          <w:rtl w:val="0"/>
        </w:rPr>
        <w:t xml:space="preserve">Create systems for managing multiple business clients simultaneously</w:t>
      </w:r>
    </w:p>
    <w:p w:rsidR="00000000" w:rsidDel="00000000" w:rsidP="00000000" w:rsidRDefault="00000000" w:rsidRPr="00000000" w14:paraId="0000023C">
      <w:pPr>
        <w:numPr>
          <w:ilvl w:val="0"/>
          <w:numId w:val="19"/>
        </w:numPr>
        <w:spacing w:after="0" w:afterAutospacing="0" w:before="0" w:beforeAutospacing="0" w:lineRule="auto"/>
        <w:ind w:left="720" w:hanging="360"/>
      </w:pPr>
      <w:r w:rsidDel="00000000" w:rsidR="00000000" w:rsidRPr="00000000">
        <w:rPr>
          <w:rtl w:val="0"/>
        </w:rPr>
        <w:t xml:space="preserve">Plan for potential startup pivot with French partner</w:t>
      </w:r>
    </w:p>
    <w:p w:rsidR="00000000" w:rsidDel="00000000" w:rsidP="00000000" w:rsidRDefault="00000000" w:rsidRPr="00000000" w14:paraId="0000023D">
      <w:pPr>
        <w:numPr>
          <w:ilvl w:val="0"/>
          <w:numId w:val="19"/>
        </w:numPr>
        <w:spacing w:after="0" w:afterAutospacing="0" w:before="0" w:beforeAutospacing="0" w:lineRule="auto"/>
        <w:ind w:left="720" w:hanging="360"/>
      </w:pPr>
      <w:r w:rsidDel="00000000" w:rsidR="00000000" w:rsidRPr="00000000">
        <w:rPr>
          <w:rtl w:val="0"/>
        </w:rPr>
        <w:t xml:space="preserve">Establish advisory board connections</w:t>
      </w:r>
    </w:p>
    <w:p w:rsidR="00000000" w:rsidDel="00000000" w:rsidP="00000000" w:rsidRDefault="00000000" w:rsidRPr="00000000" w14:paraId="0000023E">
      <w:pPr>
        <w:numPr>
          <w:ilvl w:val="0"/>
          <w:numId w:val="19"/>
        </w:numPr>
        <w:spacing w:after="240" w:before="0" w:beforeAutospacing="0" w:lineRule="auto"/>
        <w:ind w:left="720" w:hanging="360"/>
      </w:pPr>
      <w:r w:rsidDel="00000000" w:rsidR="00000000" w:rsidRPr="00000000">
        <w:rPr>
          <w:rtl w:val="0"/>
        </w:rPr>
        <w:t xml:space="preserve">Prepare for next funding round or partnership discussions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After completing this, send WhatsApp message to Lasse with your scaling strategy and next steps.</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Every Friday, update your dashboard:</w:t>
      </w:r>
    </w:p>
    <w:p w:rsidR="00000000" w:rsidDel="00000000" w:rsidP="00000000" w:rsidRDefault="00000000" w:rsidRPr="00000000" w14:paraId="00000241">
      <w:pPr>
        <w:numPr>
          <w:ilvl w:val="0"/>
          <w:numId w:val="7"/>
        </w:numPr>
        <w:spacing w:after="0" w:afterAutospacing="0" w:before="240" w:lineRule="auto"/>
        <w:ind w:left="720" w:hanging="360"/>
      </w:pPr>
      <w:r w:rsidDel="00000000" w:rsidR="00000000" w:rsidRPr="00000000">
        <w:rPr>
          <w:rtl w:val="0"/>
        </w:rPr>
        <w:t xml:space="preserve">Scaling preparation completed: ___%</w:t>
      </w:r>
    </w:p>
    <w:p w:rsidR="00000000" w:rsidDel="00000000" w:rsidP="00000000" w:rsidRDefault="00000000" w:rsidRPr="00000000" w14:paraId="00000242">
      <w:pPr>
        <w:numPr>
          <w:ilvl w:val="0"/>
          <w:numId w:val="7"/>
        </w:numPr>
        <w:spacing w:after="0" w:afterAutospacing="0" w:before="0" w:beforeAutospacing="0" w:lineRule="auto"/>
        <w:ind w:left="720" w:hanging="360"/>
      </w:pPr>
      <w:r w:rsidDel="00000000" w:rsidR="00000000" w:rsidRPr="00000000">
        <w:rPr>
          <w:rtl w:val="0"/>
        </w:rPr>
        <w:t xml:space="preserve">Strategic partnership discussions: ___</w:t>
      </w:r>
    </w:p>
    <w:p w:rsidR="00000000" w:rsidDel="00000000" w:rsidP="00000000" w:rsidRDefault="00000000" w:rsidRPr="00000000" w14:paraId="00000243">
      <w:pPr>
        <w:numPr>
          <w:ilvl w:val="0"/>
          <w:numId w:val="7"/>
        </w:numPr>
        <w:spacing w:after="0" w:afterAutospacing="0" w:before="0" w:beforeAutospacing="0" w:lineRule="auto"/>
        <w:ind w:left="720" w:hanging="360"/>
      </w:pPr>
      <w:r w:rsidDel="00000000" w:rsidR="00000000" w:rsidRPr="00000000">
        <w:rPr>
          <w:rtl w:val="0"/>
        </w:rPr>
        <w:t xml:space="preserve">Business contracts signed: ___</w:t>
      </w:r>
    </w:p>
    <w:p w:rsidR="00000000" w:rsidDel="00000000" w:rsidP="00000000" w:rsidRDefault="00000000" w:rsidRPr="00000000" w14:paraId="00000244">
      <w:pPr>
        <w:numPr>
          <w:ilvl w:val="0"/>
          <w:numId w:val="7"/>
        </w:numPr>
        <w:spacing w:after="0" w:afterAutospacing="0" w:before="0" w:beforeAutospacing="0" w:lineRule="auto"/>
        <w:ind w:left="720" w:hanging="360"/>
      </w:pPr>
      <w:r w:rsidDel="00000000" w:rsidR="00000000" w:rsidRPr="00000000">
        <w:rPr>
          <w:rtl w:val="0"/>
        </w:rPr>
        <w:t xml:space="preserve">Revenue earned: €___</w:t>
      </w:r>
    </w:p>
    <w:p w:rsidR="00000000" w:rsidDel="00000000" w:rsidP="00000000" w:rsidRDefault="00000000" w:rsidRPr="00000000" w14:paraId="00000245">
      <w:pPr>
        <w:numPr>
          <w:ilvl w:val="0"/>
          <w:numId w:val="7"/>
        </w:numPr>
        <w:spacing w:after="240" w:before="0" w:beforeAutospacing="0" w:lineRule="auto"/>
        <w:ind w:left="720" w:hanging="360"/>
      </w:pPr>
      <w:r w:rsidDel="00000000" w:rsidR="00000000" w:rsidRPr="00000000">
        <w:rPr>
          <w:rtl w:val="0"/>
        </w:rPr>
        <w:t xml:space="preserve">Key insights this week: ___________</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sz w:val="34"/>
          <w:szCs w:val="34"/>
        </w:rPr>
      </w:pPr>
      <w:r w:rsidDel="00000000" w:rsidR="00000000" w:rsidRPr="00000000">
        <w:rPr>
          <w:b w:val="1"/>
          <w:sz w:val="34"/>
          <w:szCs w:val="34"/>
          <w:rtl w:val="0"/>
        </w:rPr>
        <w:t xml:space="preserve">🚀 Success Indicators for María:</w:t>
      </w:r>
    </w:p>
    <w:p w:rsidR="00000000" w:rsidDel="00000000" w:rsidP="00000000" w:rsidRDefault="00000000" w:rsidRPr="00000000" w14:paraId="00000249">
      <w:pPr>
        <w:numPr>
          <w:ilvl w:val="0"/>
          <w:numId w:val="53"/>
        </w:numPr>
        <w:spacing w:after="0" w:afterAutospacing="0" w:before="240" w:lineRule="auto"/>
        <w:ind w:left="720" w:hanging="360"/>
      </w:pPr>
      <w:r w:rsidDel="00000000" w:rsidR="00000000" w:rsidRPr="00000000">
        <w:rPr>
          <w:b w:val="1"/>
          <w:rtl w:val="0"/>
        </w:rPr>
        <w:t xml:space="preserve">Revenue Goal</w:t>
      </w:r>
      <w:r w:rsidDel="00000000" w:rsidR="00000000" w:rsidRPr="00000000">
        <w:rPr>
          <w:rtl w:val="0"/>
        </w:rPr>
        <w:t xml:space="preserve">: €________ + in 6 weeks</w:t>
      </w:r>
    </w:p>
    <w:p w:rsidR="00000000" w:rsidDel="00000000" w:rsidP="00000000" w:rsidRDefault="00000000" w:rsidRPr="00000000" w14:paraId="0000024A">
      <w:pPr>
        <w:numPr>
          <w:ilvl w:val="0"/>
          <w:numId w:val="53"/>
        </w:numPr>
        <w:spacing w:after="0" w:afterAutospacing="0" w:before="0" w:beforeAutospacing="0" w:lineRule="auto"/>
        <w:ind w:left="720" w:hanging="360"/>
      </w:pPr>
      <w:r w:rsidDel="00000000" w:rsidR="00000000" w:rsidRPr="00000000">
        <w:rPr>
          <w:b w:val="1"/>
          <w:rtl w:val="0"/>
        </w:rPr>
        <w:t xml:space="preserve">Client Quality</w:t>
      </w:r>
      <w:r w:rsidDel="00000000" w:rsidR="00000000" w:rsidRPr="00000000">
        <w:rPr>
          <w:rtl w:val="0"/>
        </w:rPr>
        <w:t xml:space="preserve">: 3+ business clients with €________ + projects</w:t>
      </w:r>
    </w:p>
    <w:p w:rsidR="00000000" w:rsidDel="00000000" w:rsidP="00000000" w:rsidRDefault="00000000" w:rsidRPr="00000000" w14:paraId="0000024B">
      <w:pPr>
        <w:numPr>
          <w:ilvl w:val="0"/>
          <w:numId w:val="53"/>
        </w:numPr>
        <w:spacing w:after="0" w:afterAutospacing="0" w:before="0" w:beforeAutospacing="0" w:lineRule="auto"/>
        <w:ind w:left="720" w:hanging="360"/>
      </w:pPr>
      <w:r w:rsidDel="00000000" w:rsidR="00000000" w:rsidRPr="00000000">
        <w:rPr>
          <w:b w:val="1"/>
          <w:rtl w:val="0"/>
        </w:rPr>
        <w:t xml:space="preserve">International Presence</w:t>
      </w:r>
      <w:r w:rsidDel="00000000" w:rsidR="00000000" w:rsidRPr="00000000">
        <w:rPr>
          <w:rtl w:val="0"/>
        </w:rPr>
        <w:t xml:space="preserve">: English landing page generating leads</w:t>
      </w:r>
    </w:p>
    <w:p w:rsidR="00000000" w:rsidDel="00000000" w:rsidP="00000000" w:rsidRDefault="00000000" w:rsidRPr="00000000" w14:paraId="0000024C">
      <w:pPr>
        <w:numPr>
          <w:ilvl w:val="0"/>
          <w:numId w:val="53"/>
        </w:numPr>
        <w:spacing w:after="0" w:afterAutospacing="0" w:before="0" w:beforeAutospacing="0" w:lineRule="auto"/>
        <w:ind w:left="720" w:hanging="360"/>
      </w:pPr>
      <w:r w:rsidDel="00000000" w:rsidR="00000000" w:rsidRPr="00000000">
        <w:rPr>
          <w:b w:val="1"/>
          <w:rtl w:val="0"/>
        </w:rPr>
        <w:t xml:space="preserve">Technical Authority</w:t>
      </w:r>
      <w:r w:rsidDel="00000000" w:rsidR="00000000" w:rsidRPr="00000000">
        <w:rPr>
          <w:rtl w:val="0"/>
        </w:rPr>
        <w:t xml:space="preserve">: Recognition as voice AI implementation expert</w:t>
      </w:r>
    </w:p>
    <w:p w:rsidR="00000000" w:rsidDel="00000000" w:rsidP="00000000" w:rsidRDefault="00000000" w:rsidRPr="00000000" w14:paraId="0000024D">
      <w:pPr>
        <w:numPr>
          <w:ilvl w:val="0"/>
          <w:numId w:val="53"/>
        </w:numPr>
        <w:spacing w:after="0" w:afterAutospacing="0" w:before="0" w:beforeAutospacing="0" w:lineRule="auto"/>
        <w:ind w:left="720" w:hanging="360"/>
      </w:pPr>
      <w:r w:rsidDel="00000000" w:rsidR="00000000" w:rsidRPr="00000000">
        <w:rPr>
          <w:b w:val="1"/>
          <w:rtl w:val="0"/>
        </w:rPr>
        <w:t xml:space="preserve">Business Structure</w:t>
      </w:r>
      <w:r w:rsidDel="00000000" w:rsidR="00000000" w:rsidRPr="00000000">
        <w:rPr>
          <w:rtl w:val="0"/>
        </w:rPr>
        <w:t xml:space="preserve">: Investor-ready systems and documentation</w:t>
      </w:r>
    </w:p>
    <w:p w:rsidR="00000000" w:rsidDel="00000000" w:rsidP="00000000" w:rsidRDefault="00000000" w:rsidRPr="00000000" w14:paraId="0000024E">
      <w:pPr>
        <w:numPr>
          <w:ilvl w:val="0"/>
          <w:numId w:val="53"/>
        </w:numPr>
        <w:spacing w:after="240" w:before="0" w:beforeAutospacing="0" w:lineRule="auto"/>
        <w:ind w:left="720" w:hanging="360"/>
      </w:pPr>
      <w:r w:rsidDel="00000000" w:rsidR="00000000" w:rsidRPr="00000000">
        <w:rPr>
          <w:b w:val="1"/>
          <w:rtl w:val="0"/>
        </w:rPr>
        <w:t xml:space="preserve">Market Position</w:t>
      </w:r>
      <w:r w:rsidDel="00000000" w:rsidR="00000000" w:rsidRPr="00000000">
        <w:rPr>
          <w:rtl w:val="0"/>
        </w:rPr>
        <w:t xml:space="preserve">: Premium pricing accepted by business clients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ía Carbajal" w:id="0" w:date="2025-08-04T07:54:25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poco tráfico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kool.com/aiconsulting/classroom/6987fc8e?md=7d4bf89b65d34901a1c5e22deb85e2f4" TargetMode="External"/><Relationship Id="rId10" Type="http://schemas.openxmlformats.org/officeDocument/2006/relationships/hyperlink" Target="http://nas.io" TargetMode="External"/><Relationship Id="rId13" Type="http://schemas.openxmlformats.org/officeDocument/2006/relationships/image" Target="media/image4.png"/><Relationship Id="rId12" Type="http://schemas.openxmlformats.org/officeDocument/2006/relationships/hyperlink" Target="https://www.udemy.com/instructor/marketplace-insigh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erplexity.ai/search/give-me-pros-and-cons-of-being-S_bZFHRaT32Yh3.jphmDuQ" TargetMode="External"/><Relationship Id="rId15" Type="http://schemas.openxmlformats.org/officeDocument/2006/relationships/image" Target="media/image3.png"/><Relationship Id="rId14" Type="http://schemas.openxmlformats.org/officeDocument/2006/relationships/hyperlink" Target="https://chromewebstore.google.com/detail/glimpse-%E2%80%93-google-trends-s/ocmojhiloccgbpjnkeiooioedaklapap?hl=es" TargetMode="External"/><Relationship Id="rId17" Type="http://schemas.openxmlformats.org/officeDocument/2006/relationships/image" Target="media/image1.png"/><Relationship Id="rId16" Type="http://schemas.openxmlformats.org/officeDocument/2006/relationships/hyperlink" Target="https://www.instagram.com/eduilliano.ia/?hl=fi" TargetMode="External"/><Relationship Id="rId5" Type="http://schemas.openxmlformats.org/officeDocument/2006/relationships/numbering" Target="numbering.xml"/><Relationship Id="rId19" Type="http://schemas.openxmlformats.org/officeDocument/2006/relationships/hyperlink" Target="https://www.skool.com/aiconsulting/classroom/1df58ca8?md=2655f61a11d640dabb641f481336b24b" TargetMode="External"/><Relationship Id="rId6" Type="http://schemas.openxmlformats.org/officeDocument/2006/relationships/styles" Target="styles.xml"/><Relationship Id="rId18" Type="http://schemas.openxmlformats.org/officeDocument/2006/relationships/hyperlink" Target="https://string.com" TargetMode="External"/><Relationship Id="rId7" Type="http://schemas.openxmlformats.org/officeDocument/2006/relationships/image" Target="media/image2.png"/><Relationship Id="rId8" Type="http://schemas.openxmlformats.org/officeDocument/2006/relationships/hyperlink" Target="https://lp.zovo.app/bootcamp_v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